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807E6" w14:textId="77777777" w:rsidR="009F0B60" w:rsidRDefault="009F0B60">
      <w:pPr>
        <w:tabs>
          <w:tab w:val="left" w:pos="2268"/>
        </w:tabs>
        <w:ind w:left="2268" w:hanging="2268"/>
        <w:jc w:val="both"/>
        <w:rPr>
          <w:rFonts w:ascii="Arial" w:hAnsi="Arial" w:cs="Arial"/>
          <w:b/>
        </w:rPr>
      </w:pPr>
    </w:p>
    <w:p w14:paraId="16D3BD27" w14:textId="77777777" w:rsidR="009F0B60" w:rsidRDefault="009F0B60">
      <w:pPr>
        <w:rPr>
          <w:rFonts w:ascii="Arial" w:hAnsi="Arial" w:cs="Arial"/>
        </w:rPr>
      </w:pPr>
    </w:p>
    <w:p w14:paraId="540C364B" w14:textId="77777777" w:rsidR="009F0B60" w:rsidRDefault="009F0B60">
      <w:pPr>
        <w:rPr>
          <w:rFonts w:ascii="Arial" w:hAnsi="Arial" w:cs="Arial"/>
        </w:rPr>
      </w:pPr>
    </w:p>
    <w:p w14:paraId="738BACC4" w14:textId="77777777" w:rsidR="009F0B60" w:rsidRDefault="009F0B60">
      <w:pPr>
        <w:rPr>
          <w:rFonts w:ascii="Arial" w:hAnsi="Arial" w:cs="Arial"/>
        </w:rPr>
      </w:pPr>
    </w:p>
    <w:p w14:paraId="506FCD05" w14:textId="77777777" w:rsidR="009F0B60" w:rsidRDefault="009F0B60">
      <w:pPr>
        <w:rPr>
          <w:rFonts w:ascii="Arial" w:hAnsi="Arial" w:cs="Arial"/>
        </w:rPr>
      </w:pPr>
    </w:p>
    <w:p w14:paraId="6C190F5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935F18D" w14:textId="77777777" w:rsidR="009F0B60" w:rsidRDefault="009F0B60">
      <w:pPr>
        <w:ind w:left="1440"/>
        <w:rPr>
          <w:rFonts w:ascii="Arial" w:hAnsi="Arial" w:cs="Arial"/>
        </w:rPr>
      </w:pPr>
    </w:p>
    <w:p w14:paraId="45807ACD" w14:textId="77777777" w:rsidR="009F0B60" w:rsidRDefault="009F0B60">
      <w:pPr>
        <w:rPr>
          <w:rFonts w:ascii="Arial" w:hAnsi="Arial" w:cs="Arial"/>
        </w:rPr>
      </w:pPr>
    </w:p>
    <w:p w14:paraId="6CF3D65F" w14:textId="77777777" w:rsidR="009F0B60" w:rsidRDefault="009F0B60">
      <w:pPr>
        <w:rPr>
          <w:rFonts w:ascii="Arial" w:hAnsi="Arial" w:cs="Arial"/>
        </w:rPr>
      </w:pPr>
    </w:p>
    <w:p w14:paraId="6173FACA" w14:textId="77777777" w:rsidR="009F0B60" w:rsidRDefault="009F0B60">
      <w:pPr>
        <w:rPr>
          <w:rFonts w:ascii="Arial" w:hAnsi="Arial" w:cs="Arial"/>
        </w:rPr>
      </w:pPr>
    </w:p>
    <w:p w14:paraId="3968F006" w14:textId="77777777" w:rsidR="009F0B60" w:rsidRDefault="009F0B60">
      <w:pPr>
        <w:rPr>
          <w:rFonts w:ascii="Arial" w:hAnsi="Arial" w:cs="Arial"/>
        </w:rPr>
      </w:pPr>
    </w:p>
    <w:p w14:paraId="09CCEB74" w14:textId="77777777" w:rsidR="009224AC" w:rsidRPr="00DF1414" w:rsidRDefault="00FB59AC" w:rsidP="009224AC">
      <w:pPr>
        <w:jc w:val="right"/>
        <w:rPr>
          <w:color w:val="0000FF"/>
          <w:sz w:val="48"/>
          <w:lang w:val="fr-FR"/>
        </w:rPr>
      </w:pPr>
      <w:r>
        <w:fldChar w:fldCharType="begin"/>
      </w:r>
      <w:r>
        <w:instrText xml:space="preserve"> DOCPROPERTY "Client"  \* MERGEFORMAT </w:instrText>
      </w:r>
      <w:r>
        <w:fldChar w:fldCharType="separate"/>
      </w:r>
      <w:r w:rsidR="00AC0D57">
        <w:rPr>
          <w:b/>
          <w:bCs/>
        </w:rPr>
        <w:t>Error! Unknown document property name.</w:t>
      </w:r>
      <w:r>
        <w:fldChar w:fldCharType="end"/>
      </w:r>
    </w:p>
    <w:p w14:paraId="15716961" w14:textId="77777777" w:rsidR="009224AC" w:rsidRPr="00DF1414" w:rsidRDefault="009224AC" w:rsidP="009224AC">
      <w:pPr>
        <w:jc w:val="right"/>
        <w:rPr>
          <w:sz w:val="28"/>
          <w:lang w:val="fr-FR"/>
        </w:rPr>
      </w:pPr>
      <w:r>
        <w:fldChar w:fldCharType="begin"/>
      </w:r>
      <w:r>
        <w:instrText xml:space="preserve"> DOCPROPERTY "Project"  \* MERGEFORMAT </w:instrText>
      </w:r>
      <w:r>
        <w:fldChar w:fldCharType="separate"/>
      </w:r>
      <w:r w:rsidR="00AC0D57">
        <w:rPr>
          <w:b/>
          <w:bCs/>
        </w:rPr>
        <w:t>Error! Unknown document property name.</w:t>
      </w:r>
      <w:r>
        <w:fldChar w:fldCharType="end"/>
      </w:r>
      <w:r>
        <w:fldChar w:fldCharType="begin"/>
      </w:r>
      <w:r w:rsidRPr="00DF1414">
        <w:rPr>
          <w:lang w:val="fr-FR"/>
        </w:rPr>
        <w:instrText xml:space="preserve"> SUBJECT  \* MERGEFORMAT </w:instrText>
      </w:r>
      <w:r>
        <w:fldChar w:fldCharType="end"/>
      </w:r>
    </w:p>
    <w:p w14:paraId="3AE47678" w14:textId="77777777" w:rsidR="00566298" w:rsidRPr="00DF1414" w:rsidRDefault="00566298" w:rsidP="00566298">
      <w:pPr>
        <w:tabs>
          <w:tab w:val="left" w:pos="-720"/>
        </w:tabs>
        <w:rPr>
          <w:sz w:val="36"/>
          <w:lang w:val="fr-FR"/>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77777777" w:rsidR="009F0B60" w:rsidRDefault="00566298">
      <w:pPr>
        <w:pStyle w:val="Title"/>
        <w:jc w:val="right"/>
        <w:rPr>
          <w:noProof/>
          <w:sz w:val="32"/>
          <w:lang w:val="fr-FR"/>
        </w:rPr>
      </w:pPr>
      <w:r>
        <w:rPr>
          <w:rFonts w:cs="Arial"/>
        </w:rPr>
        <w:t xml:space="preserve">            </w:t>
      </w:r>
      <w:r w:rsidR="005D684C" w:rsidRPr="00566298">
        <w:rPr>
          <w:noProof/>
          <w:sz w:val="32"/>
          <w:lang w:val="fr-FR"/>
        </w:rPr>
        <w:t>High Level Design</w:t>
      </w:r>
      <w:r w:rsidR="00032C69" w:rsidRPr="00566298">
        <w:rPr>
          <w:noProof/>
          <w:sz w:val="32"/>
          <w:lang w:val="fr-FR"/>
        </w:rPr>
        <w:t xml:space="preserve"> &amp; Low Level Design</w:t>
      </w:r>
      <w:r w:rsidR="009F0B60" w:rsidRPr="00566298">
        <w:rPr>
          <w:noProof/>
          <w:sz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default" r:id="rId11"/>
          <w:footerReference w:type="even" r:id="rId12"/>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173E9" w14:paraId="2AC941BC" w14:textId="77777777" w:rsidTr="008945F1">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1B8079B1" w14:textId="77777777" w:rsidR="00566298" w:rsidRPr="00E173E9" w:rsidRDefault="00566298" w:rsidP="008945F1">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008945F1">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rsidP="008945F1">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8945F1">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8945F1">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8945F1">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8945F1">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8945F1">
            <w:pPr>
              <w:rPr>
                <w:rFonts w:ascii="Calibri" w:hAnsi="Calibri"/>
                <w:color w:val="000000"/>
                <w:sz w:val="22"/>
                <w:szCs w:val="22"/>
                <w:lang w:val="en-IN" w:eastAsia="en-IN"/>
              </w:rPr>
            </w:pPr>
          </w:p>
        </w:tc>
      </w:tr>
      <w:tr w:rsidR="00566298" w:rsidRPr="00E173E9" w14:paraId="042BAEF0" w14:textId="77777777" w:rsidTr="008945F1">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C162D62" w14:textId="77777777" w:rsidR="00566298" w:rsidRPr="00E173E9" w:rsidRDefault="00566298" w:rsidP="008945F1">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9D7CB49" w14:textId="77777777" w:rsidR="00566298" w:rsidRPr="00E173E9" w:rsidRDefault="00566298" w:rsidP="008945F1">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169EA2B0" w14:textId="77777777" w:rsidR="00566298" w:rsidRPr="00E173E9" w:rsidRDefault="00566298" w:rsidP="008945F1">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5ED3F461" w14:textId="77777777" w:rsidR="00566298" w:rsidRPr="00E173E9" w:rsidRDefault="00566298" w:rsidP="008945F1">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04532128" w14:textId="77777777" w:rsidR="00566298" w:rsidRPr="00E173E9" w:rsidRDefault="00566298" w:rsidP="008945F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A8D058F"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36469FD5" w14:textId="77777777" w:rsidTr="008945F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66829EE2"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000000"/>
            </w:tcBorders>
            <w:shd w:val="clear" w:color="auto" w:fill="auto"/>
            <w:hideMark/>
          </w:tcPr>
          <w:p w14:paraId="3C162C2D" w14:textId="77777777" w:rsidR="00566298" w:rsidRPr="00E173E9" w:rsidRDefault="00566298" w:rsidP="008945F1">
            <w:pPr>
              <w:jc w:val="cente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2E6425D9" w14:textId="77777777" w:rsidTr="008945F1">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2865159"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8945F1">
            <w:pPr>
              <w:rPr>
                <w:rFonts w:cs="Arial"/>
                <w:lang w:val="en-IN" w:eastAsia="en-IN"/>
              </w:rPr>
            </w:pPr>
            <w:r w:rsidRPr="00E173E9">
              <w:rPr>
                <w:rFonts w:cs="Arial"/>
                <w:lang w:val="en-IN" w:eastAsia="en-IN"/>
              </w:rPr>
              <w:t> </w:t>
            </w:r>
          </w:p>
        </w:tc>
      </w:tr>
    </w:tbl>
    <w:p w14:paraId="530CCB2D" w14:textId="77777777" w:rsidR="00566298" w:rsidRDefault="00566298" w:rsidP="00566298">
      <w:pPr>
        <w:rPr>
          <w:sz w:val="24"/>
          <w:lang w:val="fr-FR"/>
        </w:rPr>
      </w:pPr>
    </w:p>
    <w:p w14:paraId="2CDB52EB" w14:textId="77777777" w:rsidR="00566298" w:rsidRDefault="00566298" w:rsidP="00566298">
      <w:pPr>
        <w:rPr>
          <w:sz w:val="24"/>
          <w:lang w:val="fr-FR"/>
        </w:rPr>
      </w:pPr>
    </w:p>
    <w:p w14:paraId="7508C57A" w14:textId="77777777" w:rsidR="00873023" w:rsidRPr="00566298" w:rsidRDefault="00566298" w:rsidP="00653A0C">
      <w:pPr>
        <w:rPr>
          <w:b/>
          <w:bCs/>
          <w:sz w:val="28"/>
        </w:rPr>
      </w:pPr>
      <w:bookmarkStart w:id="4" w:name="_Toc526592181"/>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14:paraId="6C8CDDCB" w14:textId="77777777" w:rsidR="00873023" w:rsidRDefault="00873023">
      <w:pPr>
        <w:pStyle w:val="TOC1"/>
        <w:tabs>
          <w:tab w:val="right" w:leader="dot" w:pos="8630"/>
        </w:tabs>
        <w:rPr>
          <w:rFonts w:cs="Times New Roman"/>
          <w:b w:val="0"/>
          <w:bCs w:val="0"/>
          <w:caps w:val="0"/>
          <w:noProof/>
          <w:sz w:val="22"/>
          <w:szCs w:val="22"/>
        </w:rPr>
      </w:pPr>
      <w:hyperlink w:anchor="_Toc368912248" w:history="1">
        <w:r w:rsidRPr="004F422A">
          <w:rPr>
            <w:rStyle w:val="Hyperlink"/>
            <w:noProof/>
          </w:rPr>
          <w:t>1. Introduction</w:t>
        </w:r>
        <w:r>
          <w:rPr>
            <w:noProof/>
            <w:webHidden/>
          </w:rPr>
          <w:tab/>
        </w:r>
        <w:r w:rsidR="005D2662">
          <w:rPr>
            <w:noProof/>
            <w:webHidden/>
          </w:rPr>
          <w:fldChar w:fldCharType="begin"/>
        </w:r>
        <w:r>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593FA" w14:textId="77777777" w:rsidR="00873023" w:rsidRDefault="00873023">
      <w:pPr>
        <w:pStyle w:val="TOC2"/>
        <w:tabs>
          <w:tab w:val="right" w:leader="dot" w:pos="8630"/>
        </w:tabs>
        <w:rPr>
          <w:rFonts w:cs="Times New Roman"/>
          <w:smallCaps w:val="0"/>
          <w:noProof/>
          <w:sz w:val="22"/>
          <w:szCs w:val="22"/>
        </w:rPr>
      </w:pPr>
      <w:hyperlink w:anchor="_Toc368912249" w:history="1">
        <w:r w:rsidRPr="004F422A">
          <w:rPr>
            <w:rStyle w:val="Hyperlink"/>
            <w:noProof/>
          </w:rPr>
          <w:t>1.1. Intended Audience</w:t>
        </w:r>
        <w:r>
          <w:rPr>
            <w:noProof/>
            <w:webHidden/>
          </w:rPr>
          <w:tab/>
        </w:r>
        <w:r w:rsidR="005D2662">
          <w:rPr>
            <w:noProof/>
            <w:webHidden/>
          </w:rPr>
          <w:fldChar w:fldCharType="begin"/>
        </w:r>
        <w:r>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AD8EE" w14:textId="77777777" w:rsidR="00873023" w:rsidRDefault="00873023">
      <w:pPr>
        <w:pStyle w:val="TOC2"/>
        <w:tabs>
          <w:tab w:val="right" w:leader="dot" w:pos="8630"/>
        </w:tabs>
        <w:rPr>
          <w:rFonts w:cs="Times New Roman"/>
          <w:smallCaps w:val="0"/>
          <w:noProof/>
          <w:sz w:val="22"/>
          <w:szCs w:val="22"/>
        </w:rPr>
      </w:pPr>
      <w:hyperlink w:anchor="_Toc368912250" w:history="1">
        <w:r w:rsidRPr="004F422A">
          <w:rPr>
            <w:rStyle w:val="Hyperlink"/>
            <w:noProof/>
          </w:rPr>
          <w:t>1.2. Acronyms/Abbreviations</w:t>
        </w:r>
        <w:r>
          <w:rPr>
            <w:noProof/>
            <w:webHidden/>
          </w:rPr>
          <w:tab/>
        </w:r>
        <w:r w:rsidR="005D2662">
          <w:rPr>
            <w:noProof/>
            <w:webHidden/>
          </w:rPr>
          <w:fldChar w:fldCharType="begin"/>
        </w:r>
        <w:r>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50E6B8" w14:textId="77777777" w:rsidR="00873023" w:rsidRDefault="00873023">
      <w:pPr>
        <w:pStyle w:val="TOC2"/>
        <w:tabs>
          <w:tab w:val="right" w:leader="dot" w:pos="8630"/>
        </w:tabs>
        <w:rPr>
          <w:rFonts w:cs="Times New Roman"/>
          <w:smallCaps w:val="0"/>
          <w:noProof/>
          <w:sz w:val="22"/>
          <w:szCs w:val="22"/>
        </w:rPr>
      </w:pPr>
      <w:hyperlink w:anchor="_Toc368912251" w:history="1">
        <w:r w:rsidRPr="004F422A">
          <w:rPr>
            <w:rStyle w:val="Hyperlink"/>
            <w:noProof/>
          </w:rPr>
          <w:t>1.3. Project Purpose</w:t>
        </w:r>
        <w:r>
          <w:rPr>
            <w:noProof/>
            <w:webHidden/>
          </w:rPr>
          <w:tab/>
        </w:r>
        <w:r w:rsidR="005D2662">
          <w:rPr>
            <w:noProof/>
            <w:webHidden/>
          </w:rPr>
          <w:fldChar w:fldCharType="begin"/>
        </w:r>
        <w:r>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B00CE4" w14:textId="77777777" w:rsidR="00873023" w:rsidRDefault="00873023">
      <w:pPr>
        <w:pStyle w:val="TOC2"/>
        <w:tabs>
          <w:tab w:val="right" w:leader="dot" w:pos="8630"/>
        </w:tabs>
        <w:rPr>
          <w:rFonts w:cs="Times New Roman"/>
          <w:smallCaps w:val="0"/>
          <w:noProof/>
          <w:sz w:val="22"/>
          <w:szCs w:val="22"/>
        </w:rPr>
      </w:pPr>
      <w:hyperlink w:anchor="_Toc368912252" w:history="1">
        <w:r w:rsidRPr="004F422A">
          <w:rPr>
            <w:rStyle w:val="Hyperlink"/>
            <w:noProof/>
          </w:rPr>
          <w:t>1.4. Key Project Objectives</w:t>
        </w:r>
        <w:r>
          <w:rPr>
            <w:noProof/>
            <w:webHidden/>
          </w:rPr>
          <w:tab/>
        </w:r>
        <w:r w:rsidR="005D2662">
          <w:rPr>
            <w:noProof/>
            <w:webHidden/>
          </w:rPr>
          <w:fldChar w:fldCharType="begin"/>
        </w:r>
        <w:r>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EB5DD2" w14:textId="77777777" w:rsidR="00873023" w:rsidRDefault="00873023">
      <w:pPr>
        <w:pStyle w:val="TOC2"/>
        <w:tabs>
          <w:tab w:val="right" w:leader="dot" w:pos="8630"/>
        </w:tabs>
        <w:rPr>
          <w:rFonts w:cs="Times New Roman"/>
          <w:smallCaps w:val="0"/>
          <w:noProof/>
          <w:sz w:val="22"/>
          <w:szCs w:val="22"/>
        </w:rPr>
      </w:pPr>
      <w:hyperlink w:anchor="_Toc368912253" w:history="1">
        <w:r w:rsidRPr="004F422A">
          <w:rPr>
            <w:rStyle w:val="Hyperlink"/>
            <w:noProof/>
          </w:rPr>
          <w:t>1.5. Project Scope and Limitation</w:t>
        </w:r>
        <w:r>
          <w:rPr>
            <w:noProof/>
            <w:webHidden/>
          </w:rPr>
          <w:tab/>
        </w:r>
        <w:r w:rsidR="005D2662">
          <w:rPr>
            <w:noProof/>
            <w:webHidden/>
          </w:rPr>
          <w:fldChar w:fldCharType="begin"/>
        </w:r>
        <w:r>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27B16B4" w14:textId="77777777" w:rsidR="00873023" w:rsidRDefault="00873023">
      <w:pPr>
        <w:pStyle w:val="TOC3"/>
        <w:tabs>
          <w:tab w:val="right" w:leader="dot" w:pos="8630"/>
        </w:tabs>
        <w:rPr>
          <w:rFonts w:cs="Times New Roman"/>
          <w:i w:val="0"/>
          <w:iCs w:val="0"/>
          <w:noProof/>
          <w:sz w:val="22"/>
          <w:szCs w:val="22"/>
        </w:rPr>
      </w:pPr>
      <w:hyperlink w:anchor="_Toc368912254" w:history="1">
        <w:r w:rsidRPr="004F422A">
          <w:rPr>
            <w:rStyle w:val="Hyperlink"/>
            <w:noProof/>
          </w:rPr>
          <w:t>1.5.1. In Scope</w:t>
        </w:r>
        <w:r>
          <w:rPr>
            <w:noProof/>
            <w:webHidden/>
          </w:rPr>
          <w:tab/>
        </w:r>
        <w:r w:rsidR="005D2662">
          <w:rPr>
            <w:noProof/>
            <w:webHidden/>
          </w:rPr>
          <w:fldChar w:fldCharType="begin"/>
        </w:r>
        <w:r>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22FA4A" w14:textId="77777777" w:rsidR="00873023" w:rsidRDefault="00873023">
      <w:pPr>
        <w:pStyle w:val="TOC3"/>
        <w:tabs>
          <w:tab w:val="right" w:leader="dot" w:pos="8630"/>
        </w:tabs>
        <w:rPr>
          <w:rFonts w:cs="Times New Roman"/>
          <w:i w:val="0"/>
          <w:iCs w:val="0"/>
          <w:noProof/>
          <w:sz w:val="22"/>
          <w:szCs w:val="22"/>
        </w:rPr>
      </w:pPr>
      <w:hyperlink w:anchor="_Toc368912255" w:history="1">
        <w:r w:rsidRPr="004F422A">
          <w:rPr>
            <w:rStyle w:val="Hyperlink"/>
            <w:noProof/>
          </w:rPr>
          <w:t>1.5.2. Out of scope</w:t>
        </w:r>
        <w:r>
          <w:rPr>
            <w:noProof/>
            <w:webHidden/>
          </w:rPr>
          <w:tab/>
        </w:r>
        <w:r w:rsidR="005D2662">
          <w:rPr>
            <w:noProof/>
            <w:webHidden/>
          </w:rPr>
          <w:fldChar w:fldCharType="begin"/>
        </w:r>
        <w:r>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E8CF50" w14:textId="77777777" w:rsidR="00873023" w:rsidRDefault="00873023">
      <w:pPr>
        <w:pStyle w:val="TOC2"/>
        <w:tabs>
          <w:tab w:val="right" w:leader="dot" w:pos="8630"/>
        </w:tabs>
        <w:rPr>
          <w:rFonts w:cs="Times New Roman"/>
          <w:smallCaps w:val="0"/>
          <w:noProof/>
          <w:sz w:val="22"/>
          <w:szCs w:val="22"/>
        </w:rPr>
      </w:pPr>
      <w:hyperlink w:anchor="_Toc368912256" w:history="1">
        <w:r w:rsidRPr="004F422A">
          <w:rPr>
            <w:rStyle w:val="Hyperlink"/>
            <w:noProof/>
          </w:rPr>
          <w:t>1.6. Functional Overview</w:t>
        </w:r>
        <w:r>
          <w:rPr>
            <w:noProof/>
            <w:webHidden/>
          </w:rPr>
          <w:tab/>
        </w:r>
        <w:r w:rsidR="005D2662">
          <w:rPr>
            <w:noProof/>
            <w:webHidden/>
          </w:rPr>
          <w:fldChar w:fldCharType="begin"/>
        </w:r>
        <w:r>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65EF3A" w14:textId="77777777" w:rsidR="00873023" w:rsidRDefault="00873023">
      <w:pPr>
        <w:pStyle w:val="TOC2"/>
        <w:tabs>
          <w:tab w:val="right" w:leader="dot" w:pos="8630"/>
        </w:tabs>
        <w:rPr>
          <w:rFonts w:cs="Times New Roman"/>
          <w:smallCaps w:val="0"/>
          <w:noProof/>
          <w:sz w:val="22"/>
          <w:szCs w:val="22"/>
        </w:rPr>
      </w:pPr>
      <w:hyperlink w:anchor="_Toc368912257" w:history="1">
        <w:r w:rsidRPr="004F422A">
          <w:rPr>
            <w:rStyle w:val="Hyperlink"/>
            <w:noProof/>
          </w:rPr>
          <w:t>1.7. Assumptions, Dependencies &amp; Constraints</w:t>
        </w:r>
        <w:r>
          <w:rPr>
            <w:noProof/>
            <w:webHidden/>
          </w:rPr>
          <w:tab/>
        </w:r>
        <w:r w:rsidR="005D2662">
          <w:rPr>
            <w:noProof/>
            <w:webHidden/>
          </w:rPr>
          <w:fldChar w:fldCharType="begin"/>
        </w:r>
        <w:r>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9762A2" w14:textId="77777777" w:rsidR="00873023" w:rsidRDefault="00873023">
      <w:pPr>
        <w:pStyle w:val="TOC2"/>
        <w:tabs>
          <w:tab w:val="right" w:leader="dot" w:pos="8630"/>
        </w:tabs>
        <w:rPr>
          <w:rFonts w:cs="Times New Roman"/>
          <w:smallCaps w:val="0"/>
          <w:noProof/>
          <w:sz w:val="22"/>
          <w:szCs w:val="22"/>
        </w:rPr>
      </w:pPr>
      <w:hyperlink w:anchor="_Toc368912258" w:history="1">
        <w:r w:rsidRPr="004F422A">
          <w:rPr>
            <w:rStyle w:val="Hyperlink"/>
            <w:noProof/>
          </w:rPr>
          <w:t>1.8. Risks</w:t>
        </w:r>
        <w:r>
          <w:rPr>
            <w:noProof/>
            <w:webHidden/>
          </w:rPr>
          <w:tab/>
        </w:r>
        <w:r w:rsidR="005D2662">
          <w:rPr>
            <w:noProof/>
            <w:webHidden/>
          </w:rPr>
          <w:fldChar w:fldCharType="begin"/>
        </w:r>
        <w:r>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AF9D2B" w14:textId="77777777" w:rsidR="00873023" w:rsidRDefault="00873023">
      <w:pPr>
        <w:pStyle w:val="TOC1"/>
        <w:tabs>
          <w:tab w:val="right" w:leader="dot" w:pos="8630"/>
        </w:tabs>
        <w:rPr>
          <w:rFonts w:cs="Times New Roman"/>
          <w:b w:val="0"/>
          <w:bCs w:val="0"/>
          <w:caps w:val="0"/>
          <w:noProof/>
          <w:sz w:val="22"/>
          <w:szCs w:val="22"/>
        </w:rPr>
      </w:pPr>
      <w:hyperlink w:anchor="_Toc368912259" w:history="1">
        <w:r w:rsidRPr="004F422A">
          <w:rPr>
            <w:rStyle w:val="Hyperlink"/>
            <w:noProof/>
          </w:rPr>
          <w:t>2. Design Overview</w:t>
        </w:r>
        <w:r>
          <w:rPr>
            <w:noProof/>
            <w:webHidden/>
          </w:rPr>
          <w:tab/>
        </w:r>
        <w:r w:rsidR="005D2662">
          <w:rPr>
            <w:noProof/>
            <w:webHidden/>
          </w:rPr>
          <w:fldChar w:fldCharType="begin"/>
        </w:r>
        <w:r>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2D5CED" w14:textId="77777777" w:rsidR="00873023" w:rsidRDefault="00873023">
      <w:pPr>
        <w:pStyle w:val="TOC2"/>
        <w:tabs>
          <w:tab w:val="right" w:leader="dot" w:pos="8630"/>
        </w:tabs>
        <w:rPr>
          <w:rFonts w:cs="Times New Roman"/>
          <w:smallCaps w:val="0"/>
          <w:noProof/>
          <w:sz w:val="22"/>
          <w:szCs w:val="22"/>
        </w:rPr>
      </w:pPr>
      <w:hyperlink w:anchor="_Toc368912260" w:history="1">
        <w:r w:rsidRPr="004F422A">
          <w:rPr>
            <w:rStyle w:val="Hyperlink"/>
            <w:noProof/>
          </w:rPr>
          <w:t>2.1. Design Objectives</w:t>
        </w:r>
        <w:r>
          <w:rPr>
            <w:noProof/>
            <w:webHidden/>
          </w:rPr>
          <w:tab/>
        </w:r>
        <w:r w:rsidR="005D2662">
          <w:rPr>
            <w:noProof/>
            <w:webHidden/>
          </w:rPr>
          <w:fldChar w:fldCharType="begin"/>
        </w:r>
        <w:r>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752D5EE" w14:textId="77777777" w:rsidR="00873023" w:rsidRDefault="00873023">
      <w:pPr>
        <w:pStyle w:val="TOC3"/>
        <w:tabs>
          <w:tab w:val="right" w:leader="dot" w:pos="8630"/>
        </w:tabs>
        <w:rPr>
          <w:rFonts w:cs="Times New Roman"/>
          <w:i w:val="0"/>
          <w:iCs w:val="0"/>
          <w:noProof/>
          <w:sz w:val="22"/>
          <w:szCs w:val="22"/>
        </w:rPr>
      </w:pPr>
      <w:hyperlink w:anchor="_Toc368912261" w:history="1">
        <w:r w:rsidRPr="004F422A">
          <w:rPr>
            <w:rStyle w:val="Hyperlink"/>
            <w:noProof/>
          </w:rPr>
          <w:t>2.1.1. Recommended Architecture</w:t>
        </w:r>
        <w:r>
          <w:rPr>
            <w:noProof/>
            <w:webHidden/>
          </w:rPr>
          <w:tab/>
        </w:r>
        <w:r w:rsidR="005D2662">
          <w:rPr>
            <w:noProof/>
            <w:webHidden/>
          </w:rPr>
          <w:fldChar w:fldCharType="begin"/>
        </w:r>
        <w:r>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FE5B93E" w14:textId="77777777" w:rsidR="00873023" w:rsidRDefault="00873023">
      <w:pPr>
        <w:pStyle w:val="TOC2"/>
        <w:tabs>
          <w:tab w:val="right" w:leader="dot" w:pos="8630"/>
        </w:tabs>
        <w:rPr>
          <w:rFonts w:cs="Times New Roman"/>
          <w:smallCaps w:val="0"/>
          <w:noProof/>
          <w:sz w:val="22"/>
          <w:szCs w:val="22"/>
        </w:rPr>
      </w:pPr>
      <w:hyperlink w:anchor="_Toc368912262" w:history="1">
        <w:r w:rsidRPr="004F422A">
          <w:rPr>
            <w:rStyle w:val="Hyperlink"/>
            <w:noProof/>
          </w:rPr>
          <w:t>2.2. Architectural Strategies</w:t>
        </w:r>
        <w:r>
          <w:rPr>
            <w:noProof/>
            <w:webHidden/>
          </w:rPr>
          <w:tab/>
        </w:r>
        <w:r w:rsidR="005D2662">
          <w:rPr>
            <w:noProof/>
            <w:webHidden/>
          </w:rPr>
          <w:fldChar w:fldCharType="begin"/>
        </w:r>
        <w:r>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B0058B1" w14:textId="77777777" w:rsidR="00873023" w:rsidRDefault="00873023">
      <w:pPr>
        <w:pStyle w:val="TOC3"/>
        <w:tabs>
          <w:tab w:val="right" w:leader="dot" w:pos="8630"/>
        </w:tabs>
        <w:rPr>
          <w:rFonts w:cs="Times New Roman"/>
          <w:i w:val="0"/>
          <w:iCs w:val="0"/>
          <w:noProof/>
          <w:sz w:val="22"/>
          <w:szCs w:val="22"/>
        </w:rPr>
      </w:pPr>
      <w:hyperlink w:anchor="_Toc368912263" w:history="1">
        <w:r w:rsidRPr="004F422A">
          <w:rPr>
            <w:rStyle w:val="Hyperlink"/>
            <w:noProof/>
          </w:rPr>
          <w:t>2.2.1. Design Alternative</w:t>
        </w:r>
        <w:r>
          <w:rPr>
            <w:noProof/>
            <w:webHidden/>
          </w:rPr>
          <w:tab/>
        </w:r>
        <w:r w:rsidR="005D2662">
          <w:rPr>
            <w:noProof/>
            <w:webHidden/>
          </w:rPr>
          <w:fldChar w:fldCharType="begin"/>
        </w:r>
        <w:r>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57379F" w14:textId="77777777" w:rsidR="00873023" w:rsidRDefault="00873023">
      <w:pPr>
        <w:pStyle w:val="TOC3"/>
        <w:tabs>
          <w:tab w:val="right" w:leader="dot" w:pos="8630"/>
        </w:tabs>
        <w:rPr>
          <w:rFonts w:cs="Times New Roman"/>
          <w:i w:val="0"/>
          <w:iCs w:val="0"/>
          <w:noProof/>
          <w:sz w:val="22"/>
          <w:szCs w:val="22"/>
        </w:rPr>
      </w:pPr>
      <w:hyperlink w:anchor="_Toc368912264" w:history="1">
        <w:r w:rsidRPr="004F422A">
          <w:rPr>
            <w:rStyle w:val="Hyperlink"/>
            <w:noProof/>
          </w:rPr>
          <w:t>2.2.2. Reuse of Existing Common Services/Utilities</w:t>
        </w:r>
        <w:r>
          <w:rPr>
            <w:noProof/>
            <w:webHidden/>
          </w:rPr>
          <w:tab/>
        </w:r>
        <w:r w:rsidR="005D2662">
          <w:rPr>
            <w:noProof/>
            <w:webHidden/>
          </w:rPr>
          <w:fldChar w:fldCharType="begin"/>
        </w:r>
        <w:r>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FDA6E0" w14:textId="77777777" w:rsidR="00873023" w:rsidRDefault="00873023">
      <w:pPr>
        <w:pStyle w:val="TOC3"/>
        <w:tabs>
          <w:tab w:val="right" w:leader="dot" w:pos="8630"/>
        </w:tabs>
        <w:rPr>
          <w:rFonts w:cs="Times New Roman"/>
          <w:i w:val="0"/>
          <w:iCs w:val="0"/>
          <w:noProof/>
          <w:sz w:val="22"/>
          <w:szCs w:val="22"/>
        </w:rPr>
      </w:pPr>
      <w:hyperlink w:anchor="_Toc368912265" w:history="1">
        <w:r w:rsidRPr="004F422A">
          <w:rPr>
            <w:rStyle w:val="Hyperlink"/>
            <w:noProof/>
          </w:rPr>
          <w:t>2.2.3. Creation of New Common Services/Utilities</w:t>
        </w:r>
        <w:r>
          <w:rPr>
            <w:noProof/>
            <w:webHidden/>
          </w:rPr>
          <w:tab/>
        </w:r>
        <w:r w:rsidR="005D2662">
          <w:rPr>
            <w:noProof/>
            <w:webHidden/>
          </w:rPr>
          <w:fldChar w:fldCharType="begin"/>
        </w:r>
        <w:r>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8F7D098" w14:textId="77777777" w:rsidR="00873023" w:rsidRDefault="00873023">
      <w:pPr>
        <w:pStyle w:val="TOC3"/>
        <w:tabs>
          <w:tab w:val="right" w:leader="dot" w:pos="8630"/>
        </w:tabs>
        <w:rPr>
          <w:rFonts w:cs="Times New Roman"/>
          <w:i w:val="0"/>
          <w:iCs w:val="0"/>
          <w:noProof/>
          <w:sz w:val="22"/>
          <w:szCs w:val="22"/>
        </w:rPr>
      </w:pPr>
      <w:hyperlink w:anchor="_Toc368912266" w:history="1">
        <w:r w:rsidRPr="004F422A">
          <w:rPr>
            <w:rStyle w:val="Hyperlink"/>
            <w:noProof/>
          </w:rPr>
          <w:t>2.2.4. User Interface Paradigms</w:t>
        </w:r>
        <w:r>
          <w:rPr>
            <w:noProof/>
            <w:webHidden/>
          </w:rPr>
          <w:tab/>
        </w:r>
        <w:r w:rsidR="005D2662">
          <w:rPr>
            <w:noProof/>
            <w:webHidden/>
          </w:rPr>
          <w:fldChar w:fldCharType="begin"/>
        </w:r>
        <w:r>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0A1C4E" w14:textId="77777777" w:rsidR="00873023" w:rsidRDefault="00873023">
      <w:pPr>
        <w:pStyle w:val="TOC3"/>
        <w:tabs>
          <w:tab w:val="right" w:leader="dot" w:pos="8630"/>
        </w:tabs>
        <w:rPr>
          <w:rFonts w:cs="Times New Roman"/>
          <w:i w:val="0"/>
          <w:iCs w:val="0"/>
          <w:noProof/>
          <w:sz w:val="22"/>
          <w:szCs w:val="22"/>
        </w:rPr>
      </w:pPr>
      <w:hyperlink w:anchor="_Toc368912267" w:history="1">
        <w:r w:rsidRPr="004F422A">
          <w:rPr>
            <w:rStyle w:val="Hyperlink"/>
            <w:noProof/>
          </w:rPr>
          <w:t>2.2.5. System Interface Paradigms</w:t>
        </w:r>
        <w:r>
          <w:rPr>
            <w:noProof/>
            <w:webHidden/>
          </w:rPr>
          <w:tab/>
        </w:r>
        <w:r w:rsidR="005D2662">
          <w:rPr>
            <w:noProof/>
            <w:webHidden/>
          </w:rPr>
          <w:fldChar w:fldCharType="begin"/>
        </w:r>
        <w:r>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ECA1F2" w14:textId="77777777" w:rsidR="00873023" w:rsidRDefault="00873023">
      <w:pPr>
        <w:pStyle w:val="TOC3"/>
        <w:tabs>
          <w:tab w:val="right" w:leader="dot" w:pos="8630"/>
        </w:tabs>
        <w:rPr>
          <w:rFonts w:cs="Times New Roman"/>
          <w:i w:val="0"/>
          <w:iCs w:val="0"/>
          <w:noProof/>
          <w:sz w:val="22"/>
          <w:szCs w:val="22"/>
        </w:rPr>
      </w:pPr>
      <w:hyperlink w:anchor="_Toc368912268" w:history="1">
        <w:r w:rsidRPr="004F422A">
          <w:rPr>
            <w:rStyle w:val="Hyperlink"/>
            <w:noProof/>
          </w:rPr>
          <w:t>2.2.6. Error Detection / Exceptional Handling</w:t>
        </w:r>
        <w:r>
          <w:rPr>
            <w:noProof/>
            <w:webHidden/>
          </w:rPr>
          <w:tab/>
        </w:r>
        <w:r w:rsidR="005D2662">
          <w:rPr>
            <w:noProof/>
            <w:webHidden/>
          </w:rPr>
          <w:fldChar w:fldCharType="begin"/>
        </w:r>
        <w:r>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D0D90F0" w14:textId="77777777" w:rsidR="00873023" w:rsidRDefault="00873023">
      <w:pPr>
        <w:pStyle w:val="TOC3"/>
        <w:tabs>
          <w:tab w:val="right" w:leader="dot" w:pos="8630"/>
        </w:tabs>
        <w:rPr>
          <w:rFonts w:cs="Times New Roman"/>
          <w:i w:val="0"/>
          <w:iCs w:val="0"/>
          <w:noProof/>
          <w:sz w:val="22"/>
          <w:szCs w:val="22"/>
        </w:rPr>
      </w:pPr>
      <w:hyperlink w:anchor="_Toc368912269" w:history="1">
        <w:r w:rsidRPr="004F422A">
          <w:rPr>
            <w:rStyle w:val="Hyperlink"/>
            <w:noProof/>
          </w:rPr>
          <w:t>2.2.7. Memory Management</w:t>
        </w:r>
        <w:r>
          <w:rPr>
            <w:noProof/>
            <w:webHidden/>
          </w:rPr>
          <w:tab/>
        </w:r>
        <w:r w:rsidR="005D2662">
          <w:rPr>
            <w:noProof/>
            <w:webHidden/>
          </w:rPr>
          <w:fldChar w:fldCharType="begin"/>
        </w:r>
        <w:r>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7E20BA" w14:textId="77777777" w:rsidR="00873023" w:rsidRDefault="00873023">
      <w:pPr>
        <w:pStyle w:val="TOC3"/>
        <w:tabs>
          <w:tab w:val="right" w:leader="dot" w:pos="8630"/>
        </w:tabs>
        <w:rPr>
          <w:rFonts w:cs="Times New Roman"/>
          <w:i w:val="0"/>
          <w:iCs w:val="0"/>
          <w:noProof/>
          <w:sz w:val="22"/>
          <w:szCs w:val="22"/>
        </w:rPr>
      </w:pPr>
      <w:hyperlink w:anchor="_Toc368912270" w:history="1">
        <w:r w:rsidRPr="004F422A">
          <w:rPr>
            <w:rStyle w:val="Hyperlink"/>
            <w:noProof/>
          </w:rPr>
          <w:t>2.2.8. Performance</w:t>
        </w:r>
        <w:r>
          <w:rPr>
            <w:noProof/>
            <w:webHidden/>
          </w:rPr>
          <w:tab/>
        </w:r>
        <w:r w:rsidR="005D2662">
          <w:rPr>
            <w:noProof/>
            <w:webHidden/>
          </w:rPr>
          <w:fldChar w:fldCharType="begin"/>
        </w:r>
        <w:r>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DBA5BBC" w14:textId="77777777" w:rsidR="00873023" w:rsidRDefault="00873023">
      <w:pPr>
        <w:pStyle w:val="TOC3"/>
        <w:tabs>
          <w:tab w:val="right" w:leader="dot" w:pos="8630"/>
        </w:tabs>
        <w:rPr>
          <w:rFonts w:cs="Times New Roman"/>
          <w:i w:val="0"/>
          <w:iCs w:val="0"/>
          <w:noProof/>
          <w:sz w:val="22"/>
          <w:szCs w:val="22"/>
        </w:rPr>
      </w:pPr>
      <w:hyperlink w:anchor="_Toc368912271" w:history="1">
        <w:r w:rsidRPr="004F422A">
          <w:rPr>
            <w:rStyle w:val="Hyperlink"/>
            <w:noProof/>
          </w:rPr>
          <w:t>2.2.9. Security</w:t>
        </w:r>
        <w:r>
          <w:rPr>
            <w:noProof/>
            <w:webHidden/>
          </w:rPr>
          <w:tab/>
        </w:r>
        <w:r w:rsidR="005D2662">
          <w:rPr>
            <w:noProof/>
            <w:webHidden/>
          </w:rPr>
          <w:fldChar w:fldCharType="begin"/>
        </w:r>
        <w:r>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5DFECF" w14:textId="77777777" w:rsidR="00873023" w:rsidRDefault="00873023">
      <w:pPr>
        <w:pStyle w:val="TOC3"/>
        <w:tabs>
          <w:tab w:val="right" w:leader="dot" w:pos="8630"/>
        </w:tabs>
        <w:rPr>
          <w:rFonts w:cs="Times New Roman"/>
          <w:i w:val="0"/>
          <w:iCs w:val="0"/>
          <w:noProof/>
          <w:sz w:val="22"/>
          <w:szCs w:val="22"/>
        </w:rPr>
      </w:pPr>
      <w:hyperlink w:anchor="_Toc368912272" w:history="1">
        <w:r w:rsidRPr="004F422A">
          <w:rPr>
            <w:rStyle w:val="Hyperlink"/>
            <w:noProof/>
          </w:rPr>
          <w:t>2.2.10. Concurrency and Synchronization</w:t>
        </w:r>
        <w:r>
          <w:rPr>
            <w:noProof/>
            <w:webHidden/>
          </w:rPr>
          <w:tab/>
        </w:r>
        <w:r w:rsidR="005D2662">
          <w:rPr>
            <w:noProof/>
            <w:webHidden/>
          </w:rPr>
          <w:fldChar w:fldCharType="begin"/>
        </w:r>
        <w:r>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E0517ED" w14:textId="77777777" w:rsidR="00873023" w:rsidRDefault="00873023">
      <w:pPr>
        <w:pStyle w:val="TOC3"/>
        <w:tabs>
          <w:tab w:val="right" w:leader="dot" w:pos="8630"/>
        </w:tabs>
        <w:rPr>
          <w:rFonts w:cs="Times New Roman"/>
          <w:i w:val="0"/>
          <w:iCs w:val="0"/>
          <w:noProof/>
          <w:sz w:val="22"/>
          <w:szCs w:val="22"/>
        </w:rPr>
      </w:pPr>
      <w:hyperlink w:anchor="_Toc368912273" w:history="1">
        <w:r w:rsidRPr="004F422A">
          <w:rPr>
            <w:rStyle w:val="Hyperlink"/>
            <w:noProof/>
          </w:rPr>
          <w:t>2.2.11. Housekeeping and Maintenance</w:t>
        </w:r>
        <w:r>
          <w:rPr>
            <w:noProof/>
            <w:webHidden/>
          </w:rPr>
          <w:tab/>
        </w:r>
        <w:r w:rsidR="005D2662">
          <w:rPr>
            <w:noProof/>
            <w:webHidden/>
          </w:rPr>
          <w:fldChar w:fldCharType="begin"/>
        </w:r>
        <w:r>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473B8F1" w14:textId="77777777" w:rsidR="00873023" w:rsidRDefault="00873023">
      <w:pPr>
        <w:pStyle w:val="TOC1"/>
        <w:tabs>
          <w:tab w:val="right" w:leader="dot" w:pos="8630"/>
        </w:tabs>
        <w:rPr>
          <w:rFonts w:cs="Times New Roman"/>
          <w:b w:val="0"/>
          <w:bCs w:val="0"/>
          <w:caps w:val="0"/>
          <w:noProof/>
          <w:sz w:val="22"/>
          <w:szCs w:val="22"/>
        </w:rPr>
      </w:pPr>
      <w:hyperlink w:anchor="_Toc368912274" w:history="1">
        <w:r w:rsidRPr="004F422A">
          <w:rPr>
            <w:rStyle w:val="Hyperlink"/>
            <w:noProof/>
          </w:rPr>
          <w:t>3. System Architecture</w:t>
        </w:r>
        <w:r>
          <w:rPr>
            <w:noProof/>
            <w:webHidden/>
          </w:rPr>
          <w:tab/>
        </w:r>
        <w:r w:rsidR="005D2662">
          <w:rPr>
            <w:noProof/>
            <w:webHidden/>
          </w:rPr>
          <w:fldChar w:fldCharType="begin"/>
        </w:r>
        <w:r>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8AA0DB" w14:textId="77777777" w:rsidR="00873023" w:rsidRDefault="00873023">
      <w:pPr>
        <w:pStyle w:val="TOC2"/>
        <w:tabs>
          <w:tab w:val="right" w:leader="dot" w:pos="8630"/>
        </w:tabs>
        <w:rPr>
          <w:rFonts w:cs="Times New Roman"/>
          <w:smallCaps w:val="0"/>
          <w:noProof/>
          <w:sz w:val="22"/>
          <w:szCs w:val="22"/>
        </w:rPr>
      </w:pPr>
      <w:hyperlink w:anchor="_Toc368912275" w:history="1">
        <w:r w:rsidRPr="004F422A">
          <w:rPr>
            <w:rStyle w:val="Hyperlink"/>
            <w:noProof/>
          </w:rPr>
          <w:t>3.1. System Architecture Diagram. (Not Necessary)</w:t>
        </w:r>
        <w:r>
          <w:rPr>
            <w:noProof/>
            <w:webHidden/>
          </w:rPr>
          <w:tab/>
        </w:r>
        <w:r w:rsidR="005D2662">
          <w:rPr>
            <w:noProof/>
            <w:webHidden/>
          </w:rPr>
          <w:fldChar w:fldCharType="begin"/>
        </w:r>
        <w:r>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49F14F" w14:textId="77777777" w:rsidR="00873023" w:rsidRDefault="00873023">
      <w:pPr>
        <w:pStyle w:val="TOC2"/>
        <w:tabs>
          <w:tab w:val="right" w:leader="dot" w:pos="8630"/>
        </w:tabs>
        <w:rPr>
          <w:rFonts w:cs="Times New Roman"/>
          <w:smallCaps w:val="0"/>
          <w:noProof/>
          <w:sz w:val="22"/>
          <w:szCs w:val="22"/>
        </w:rPr>
      </w:pPr>
      <w:hyperlink w:anchor="_Toc368912276" w:history="1">
        <w:r w:rsidRPr="004F422A">
          <w:rPr>
            <w:rStyle w:val="Hyperlink"/>
            <w:noProof/>
          </w:rPr>
          <w:t>3.2. System Use-Cases</w:t>
        </w:r>
        <w:r>
          <w:rPr>
            <w:noProof/>
            <w:webHidden/>
          </w:rPr>
          <w:tab/>
        </w:r>
        <w:r w:rsidR="005D2662">
          <w:rPr>
            <w:noProof/>
            <w:webHidden/>
          </w:rPr>
          <w:fldChar w:fldCharType="begin"/>
        </w:r>
        <w:r>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2BB584B" w14:textId="77777777" w:rsidR="00873023" w:rsidRDefault="00873023">
      <w:pPr>
        <w:pStyle w:val="TOC2"/>
        <w:tabs>
          <w:tab w:val="right" w:leader="dot" w:pos="8630"/>
        </w:tabs>
        <w:rPr>
          <w:rFonts w:cs="Times New Roman"/>
          <w:smallCaps w:val="0"/>
          <w:noProof/>
          <w:sz w:val="22"/>
          <w:szCs w:val="22"/>
        </w:rPr>
      </w:pPr>
      <w:hyperlink w:anchor="_Toc368912277" w:history="1">
        <w:r w:rsidRPr="004F422A">
          <w:rPr>
            <w:rStyle w:val="Hyperlink"/>
            <w:noProof/>
          </w:rPr>
          <w:t>3.3. Subsystem Architecture</w:t>
        </w:r>
        <w:r>
          <w:rPr>
            <w:noProof/>
            <w:webHidden/>
          </w:rPr>
          <w:tab/>
        </w:r>
        <w:r w:rsidR="005D2662">
          <w:rPr>
            <w:noProof/>
            <w:webHidden/>
          </w:rPr>
          <w:fldChar w:fldCharType="begin"/>
        </w:r>
        <w:r>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36DAA2" w14:textId="77777777" w:rsidR="00873023" w:rsidRDefault="00873023">
      <w:pPr>
        <w:pStyle w:val="TOC2"/>
        <w:tabs>
          <w:tab w:val="right" w:leader="dot" w:pos="8630"/>
        </w:tabs>
        <w:rPr>
          <w:rFonts w:cs="Times New Roman"/>
          <w:smallCaps w:val="0"/>
          <w:noProof/>
          <w:sz w:val="22"/>
          <w:szCs w:val="22"/>
        </w:rPr>
      </w:pPr>
      <w:hyperlink w:anchor="_Toc368912278" w:history="1">
        <w:r w:rsidRPr="004F422A">
          <w:rPr>
            <w:rStyle w:val="Hyperlink"/>
            <w:noProof/>
          </w:rPr>
          <w:t>3.4. System Interfaces</w:t>
        </w:r>
        <w:r>
          <w:rPr>
            <w:noProof/>
            <w:webHidden/>
          </w:rPr>
          <w:tab/>
        </w:r>
        <w:r w:rsidR="005D2662">
          <w:rPr>
            <w:noProof/>
            <w:webHidden/>
          </w:rPr>
          <w:fldChar w:fldCharType="begin"/>
        </w:r>
        <w:r>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6E6B32" w14:textId="77777777" w:rsidR="00873023" w:rsidRDefault="00873023">
      <w:pPr>
        <w:pStyle w:val="TOC3"/>
        <w:tabs>
          <w:tab w:val="right" w:leader="dot" w:pos="8630"/>
        </w:tabs>
        <w:rPr>
          <w:rFonts w:cs="Times New Roman"/>
          <w:i w:val="0"/>
          <w:iCs w:val="0"/>
          <w:noProof/>
          <w:sz w:val="22"/>
          <w:szCs w:val="22"/>
        </w:rPr>
      </w:pPr>
      <w:hyperlink w:anchor="_Toc368912279" w:history="1">
        <w:r w:rsidRPr="004F422A">
          <w:rPr>
            <w:rStyle w:val="Hyperlink"/>
            <w:noProof/>
          </w:rPr>
          <w:t>3.4.1. Internal Interfaces</w:t>
        </w:r>
        <w:r>
          <w:rPr>
            <w:noProof/>
            <w:webHidden/>
          </w:rPr>
          <w:tab/>
        </w:r>
        <w:r w:rsidR="005D2662">
          <w:rPr>
            <w:noProof/>
            <w:webHidden/>
          </w:rPr>
          <w:fldChar w:fldCharType="begin"/>
        </w:r>
        <w:r>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132EAF" w14:textId="77777777" w:rsidR="00873023" w:rsidRDefault="00873023">
      <w:pPr>
        <w:pStyle w:val="TOC3"/>
        <w:tabs>
          <w:tab w:val="right" w:leader="dot" w:pos="8630"/>
        </w:tabs>
        <w:rPr>
          <w:rFonts w:cs="Times New Roman"/>
          <w:i w:val="0"/>
          <w:iCs w:val="0"/>
          <w:noProof/>
          <w:sz w:val="22"/>
          <w:szCs w:val="22"/>
        </w:rPr>
      </w:pPr>
      <w:hyperlink w:anchor="_Toc368912280" w:history="1">
        <w:r w:rsidRPr="004F422A">
          <w:rPr>
            <w:rStyle w:val="Hyperlink"/>
            <w:noProof/>
          </w:rPr>
          <w:t>3.4.2. External Interfaces</w:t>
        </w:r>
        <w:r>
          <w:rPr>
            <w:noProof/>
            <w:webHidden/>
          </w:rPr>
          <w:tab/>
        </w:r>
        <w:r w:rsidR="005D2662">
          <w:rPr>
            <w:noProof/>
            <w:webHidden/>
          </w:rPr>
          <w:fldChar w:fldCharType="begin"/>
        </w:r>
        <w:r>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8F2E164" w14:textId="77777777" w:rsidR="00873023" w:rsidRDefault="00873023">
      <w:pPr>
        <w:pStyle w:val="TOC1"/>
        <w:tabs>
          <w:tab w:val="right" w:leader="dot" w:pos="8630"/>
        </w:tabs>
        <w:rPr>
          <w:rFonts w:cs="Times New Roman"/>
          <w:b w:val="0"/>
          <w:bCs w:val="0"/>
          <w:caps w:val="0"/>
          <w:noProof/>
          <w:sz w:val="22"/>
          <w:szCs w:val="22"/>
        </w:rPr>
      </w:pPr>
      <w:hyperlink w:anchor="_Toc368912281" w:history="1">
        <w:r w:rsidRPr="004F422A">
          <w:rPr>
            <w:rStyle w:val="Hyperlink"/>
            <w:noProof/>
          </w:rPr>
          <w:t>4. Detailed System Design</w:t>
        </w:r>
        <w:r>
          <w:rPr>
            <w:noProof/>
            <w:webHidden/>
          </w:rPr>
          <w:tab/>
        </w:r>
        <w:r w:rsidR="005D2662">
          <w:rPr>
            <w:noProof/>
            <w:webHidden/>
          </w:rPr>
          <w:fldChar w:fldCharType="begin"/>
        </w:r>
        <w:r>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8BD8FDE" w14:textId="77777777" w:rsidR="00873023" w:rsidRDefault="00873023">
      <w:pPr>
        <w:pStyle w:val="TOC2"/>
        <w:tabs>
          <w:tab w:val="right" w:leader="dot" w:pos="8630"/>
        </w:tabs>
        <w:rPr>
          <w:rFonts w:cs="Times New Roman"/>
          <w:smallCaps w:val="0"/>
          <w:noProof/>
          <w:sz w:val="22"/>
          <w:szCs w:val="22"/>
        </w:rPr>
      </w:pPr>
      <w:hyperlink w:anchor="_Toc368912282" w:history="1">
        <w:r w:rsidRPr="004F422A">
          <w:rPr>
            <w:rStyle w:val="Hyperlink"/>
            <w:noProof/>
          </w:rPr>
          <w:t>4.1. Key Entities</w:t>
        </w:r>
        <w:r>
          <w:rPr>
            <w:noProof/>
            <w:webHidden/>
          </w:rPr>
          <w:tab/>
        </w:r>
        <w:r w:rsidR="005D2662">
          <w:rPr>
            <w:noProof/>
            <w:webHidden/>
          </w:rPr>
          <w:fldChar w:fldCharType="begin"/>
        </w:r>
        <w:r>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452FFC" w14:textId="77777777" w:rsidR="00873023" w:rsidRDefault="00873023">
      <w:pPr>
        <w:pStyle w:val="TOC2"/>
        <w:tabs>
          <w:tab w:val="right" w:leader="dot" w:pos="8630"/>
        </w:tabs>
        <w:rPr>
          <w:rFonts w:cs="Times New Roman"/>
          <w:smallCaps w:val="0"/>
          <w:noProof/>
          <w:sz w:val="22"/>
          <w:szCs w:val="22"/>
        </w:rPr>
      </w:pPr>
      <w:hyperlink w:anchor="_Toc368912283" w:history="1">
        <w:r w:rsidRPr="004F422A">
          <w:rPr>
            <w:rStyle w:val="Hyperlink"/>
            <w:noProof/>
          </w:rPr>
          <w:t>4.2. Detailed-Level Database Design</w:t>
        </w:r>
        <w:r>
          <w:rPr>
            <w:noProof/>
            <w:webHidden/>
          </w:rPr>
          <w:tab/>
        </w:r>
        <w:r w:rsidR="005D2662">
          <w:rPr>
            <w:noProof/>
            <w:webHidden/>
          </w:rPr>
          <w:fldChar w:fldCharType="begin"/>
        </w:r>
        <w:r>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84EA599" w14:textId="77777777" w:rsidR="00873023" w:rsidRDefault="00873023">
      <w:pPr>
        <w:pStyle w:val="TOC3"/>
        <w:tabs>
          <w:tab w:val="right" w:leader="dot" w:pos="8630"/>
        </w:tabs>
        <w:rPr>
          <w:rFonts w:cs="Times New Roman"/>
          <w:i w:val="0"/>
          <w:iCs w:val="0"/>
          <w:noProof/>
          <w:sz w:val="22"/>
          <w:szCs w:val="22"/>
        </w:rPr>
      </w:pPr>
      <w:hyperlink w:anchor="_Toc368912284" w:history="1">
        <w:r w:rsidRPr="004F422A">
          <w:rPr>
            <w:rStyle w:val="Hyperlink"/>
            <w:noProof/>
          </w:rPr>
          <w:t>4.2.1. Data Mapping Information</w:t>
        </w:r>
        <w:r>
          <w:rPr>
            <w:noProof/>
            <w:webHidden/>
          </w:rPr>
          <w:tab/>
        </w:r>
        <w:r w:rsidR="005D2662">
          <w:rPr>
            <w:noProof/>
            <w:webHidden/>
          </w:rPr>
          <w:fldChar w:fldCharType="begin"/>
        </w:r>
        <w:r>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C33AA43" w14:textId="77777777" w:rsidR="00873023" w:rsidRDefault="00873023">
      <w:pPr>
        <w:pStyle w:val="TOC3"/>
        <w:tabs>
          <w:tab w:val="right" w:leader="dot" w:pos="8630"/>
        </w:tabs>
        <w:rPr>
          <w:rFonts w:cs="Times New Roman"/>
          <w:i w:val="0"/>
          <w:iCs w:val="0"/>
          <w:noProof/>
          <w:sz w:val="22"/>
          <w:szCs w:val="22"/>
        </w:rPr>
      </w:pPr>
      <w:hyperlink w:anchor="_Toc368912285" w:history="1">
        <w:r w:rsidRPr="004F422A">
          <w:rPr>
            <w:rStyle w:val="Hyperlink"/>
            <w:noProof/>
          </w:rPr>
          <w:t>4.2.2. Data Conversion</w:t>
        </w:r>
        <w:r>
          <w:rPr>
            <w:noProof/>
            <w:webHidden/>
          </w:rPr>
          <w:tab/>
        </w:r>
        <w:r w:rsidR="005D2662">
          <w:rPr>
            <w:noProof/>
            <w:webHidden/>
          </w:rPr>
          <w:fldChar w:fldCharType="begin"/>
        </w:r>
        <w:r>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17915A" w14:textId="77777777" w:rsidR="00873023" w:rsidRDefault="00873023">
      <w:pPr>
        <w:pStyle w:val="TOC2"/>
        <w:tabs>
          <w:tab w:val="right" w:leader="dot" w:pos="8630"/>
        </w:tabs>
        <w:rPr>
          <w:rFonts w:cs="Times New Roman"/>
          <w:smallCaps w:val="0"/>
          <w:noProof/>
          <w:sz w:val="22"/>
          <w:szCs w:val="22"/>
        </w:rPr>
      </w:pPr>
      <w:hyperlink w:anchor="_Toc368912286" w:history="1">
        <w:r w:rsidRPr="004F422A">
          <w:rPr>
            <w:rStyle w:val="Hyperlink"/>
            <w:noProof/>
          </w:rPr>
          <w:t>4.3. Archival and retention requirements</w:t>
        </w:r>
        <w:r>
          <w:rPr>
            <w:noProof/>
            <w:webHidden/>
          </w:rPr>
          <w:tab/>
        </w:r>
        <w:r w:rsidR="005D2662">
          <w:rPr>
            <w:noProof/>
            <w:webHidden/>
          </w:rPr>
          <w:fldChar w:fldCharType="begin"/>
        </w:r>
        <w:r>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FE855" w14:textId="77777777" w:rsidR="00873023" w:rsidRDefault="00873023">
      <w:pPr>
        <w:pStyle w:val="TOC2"/>
        <w:tabs>
          <w:tab w:val="right" w:leader="dot" w:pos="8630"/>
        </w:tabs>
        <w:rPr>
          <w:rFonts w:cs="Times New Roman"/>
          <w:smallCaps w:val="0"/>
          <w:noProof/>
          <w:sz w:val="22"/>
          <w:szCs w:val="22"/>
        </w:rPr>
      </w:pPr>
      <w:hyperlink w:anchor="_Toc368912287" w:history="1">
        <w:r w:rsidRPr="004F422A">
          <w:rPr>
            <w:rStyle w:val="Hyperlink"/>
            <w:noProof/>
          </w:rPr>
          <w:t>4.4. Disaster and Failure Recovery</w:t>
        </w:r>
        <w:r>
          <w:rPr>
            <w:noProof/>
            <w:webHidden/>
          </w:rPr>
          <w:tab/>
        </w:r>
        <w:r w:rsidR="005D2662">
          <w:rPr>
            <w:noProof/>
            <w:webHidden/>
          </w:rPr>
          <w:fldChar w:fldCharType="begin"/>
        </w:r>
        <w:r>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F0FF64" w14:textId="77777777" w:rsidR="00873023" w:rsidRDefault="00873023">
      <w:pPr>
        <w:pStyle w:val="TOC2"/>
        <w:tabs>
          <w:tab w:val="right" w:leader="dot" w:pos="8630"/>
        </w:tabs>
        <w:rPr>
          <w:rFonts w:cs="Times New Roman"/>
          <w:smallCaps w:val="0"/>
          <w:noProof/>
          <w:sz w:val="22"/>
          <w:szCs w:val="22"/>
        </w:rPr>
      </w:pPr>
      <w:hyperlink w:anchor="_Toc368912288" w:history="1">
        <w:r w:rsidRPr="004F422A">
          <w:rPr>
            <w:rStyle w:val="Hyperlink"/>
            <w:noProof/>
          </w:rPr>
          <w:t>4.5. Business Process workflow</w:t>
        </w:r>
        <w:r>
          <w:rPr>
            <w:noProof/>
            <w:webHidden/>
          </w:rPr>
          <w:tab/>
        </w:r>
        <w:r w:rsidR="005D2662">
          <w:rPr>
            <w:noProof/>
            <w:webHidden/>
          </w:rPr>
          <w:fldChar w:fldCharType="begin"/>
        </w:r>
        <w:r>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25221" w14:textId="77777777" w:rsidR="00873023" w:rsidRDefault="00873023">
      <w:pPr>
        <w:pStyle w:val="TOC2"/>
        <w:tabs>
          <w:tab w:val="right" w:leader="dot" w:pos="8630"/>
        </w:tabs>
        <w:rPr>
          <w:rFonts w:cs="Times New Roman"/>
          <w:smallCaps w:val="0"/>
          <w:noProof/>
          <w:sz w:val="22"/>
          <w:szCs w:val="22"/>
        </w:rPr>
      </w:pPr>
      <w:hyperlink w:anchor="_Toc368912289" w:history="1">
        <w:r w:rsidRPr="004F422A">
          <w:rPr>
            <w:rStyle w:val="Hyperlink"/>
            <w:noProof/>
          </w:rPr>
          <w:t>4.6. Business Process Modeling and Management (as applicable)</w:t>
        </w:r>
        <w:r>
          <w:rPr>
            <w:noProof/>
            <w:webHidden/>
          </w:rPr>
          <w:tab/>
        </w:r>
        <w:r w:rsidR="005D2662">
          <w:rPr>
            <w:noProof/>
            <w:webHidden/>
          </w:rPr>
          <w:fldChar w:fldCharType="begin"/>
        </w:r>
        <w:r>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959BAB" w14:textId="77777777" w:rsidR="00873023" w:rsidRDefault="00873023">
      <w:pPr>
        <w:pStyle w:val="TOC2"/>
        <w:tabs>
          <w:tab w:val="right" w:leader="dot" w:pos="8630"/>
        </w:tabs>
        <w:rPr>
          <w:rFonts w:cs="Times New Roman"/>
          <w:smallCaps w:val="0"/>
          <w:noProof/>
          <w:sz w:val="22"/>
          <w:szCs w:val="22"/>
        </w:rPr>
      </w:pPr>
      <w:hyperlink w:anchor="_Toc368912290" w:history="1">
        <w:r w:rsidRPr="004F422A">
          <w:rPr>
            <w:rStyle w:val="Hyperlink"/>
            <w:noProof/>
          </w:rPr>
          <w:t>4.7. Business Logic</w:t>
        </w:r>
        <w:r>
          <w:rPr>
            <w:noProof/>
            <w:webHidden/>
          </w:rPr>
          <w:tab/>
        </w:r>
        <w:r w:rsidR="005D2662">
          <w:rPr>
            <w:noProof/>
            <w:webHidden/>
          </w:rPr>
          <w:fldChar w:fldCharType="begin"/>
        </w:r>
        <w:r>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1ED99" w14:textId="77777777" w:rsidR="00873023" w:rsidRDefault="00873023">
      <w:pPr>
        <w:pStyle w:val="TOC2"/>
        <w:tabs>
          <w:tab w:val="right" w:leader="dot" w:pos="8630"/>
        </w:tabs>
        <w:rPr>
          <w:rFonts w:cs="Times New Roman"/>
          <w:smallCaps w:val="0"/>
          <w:noProof/>
          <w:sz w:val="22"/>
          <w:szCs w:val="22"/>
        </w:rPr>
      </w:pPr>
      <w:hyperlink w:anchor="_Toc368912291" w:history="1">
        <w:r w:rsidRPr="004F422A">
          <w:rPr>
            <w:rStyle w:val="Hyperlink"/>
            <w:noProof/>
          </w:rPr>
          <w:t>4.8. Variables</w:t>
        </w:r>
        <w:r>
          <w:rPr>
            <w:noProof/>
            <w:webHidden/>
          </w:rPr>
          <w:tab/>
        </w:r>
        <w:r w:rsidR="005D2662">
          <w:rPr>
            <w:noProof/>
            <w:webHidden/>
          </w:rPr>
          <w:fldChar w:fldCharType="begin"/>
        </w:r>
        <w:r>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84F7CC" w14:textId="77777777" w:rsidR="00873023" w:rsidRDefault="00873023">
      <w:pPr>
        <w:pStyle w:val="TOC2"/>
        <w:tabs>
          <w:tab w:val="right" w:leader="dot" w:pos="8630"/>
        </w:tabs>
        <w:rPr>
          <w:rFonts w:cs="Times New Roman"/>
          <w:smallCaps w:val="0"/>
          <w:noProof/>
          <w:sz w:val="22"/>
          <w:szCs w:val="22"/>
        </w:rPr>
      </w:pPr>
      <w:hyperlink w:anchor="_Toc368912292" w:history="1">
        <w:r w:rsidRPr="004F422A">
          <w:rPr>
            <w:rStyle w:val="Hyperlink"/>
            <w:noProof/>
          </w:rPr>
          <w:t>4.9. Activity / Class Diagrams (as applicable)</w:t>
        </w:r>
        <w:r>
          <w:rPr>
            <w:noProof/>
            <w:webHidden/>
          </w:rPr>
          <w:tab/>
        </w:r>
        <w:r w:rsidR="005D2662">
          <w:rPr>
            <w:noProof/>
            <w:webHidden/>
          </w:rPr>
          <w:fldChar w:fldCharType="begin"/>
        </w:r>
        <w:r>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3388E" w14:textId="77777777" w:rsidR="00873023" w:rsidRDefault="00873023">
      <w:pPr>
        <w:pStyle w:val="TOC2"/>
        <w:tabs>
          <w:tab w:val="right" w:leader="dot" w:pos="8630"/>
        </w:tabs>
        <w:rPr>
          <w:rFonts w:cs="Times New Roman"/>
          <w:smallCaps w:val="0"/>
          <w:noProof/>
          <w:sz w:val="22"/>
          <w:szCs w:val="22"/>
        </w:rPr>
      </w:pPr>
      <w:hyperlink w:anchor="_Toc368912293" w:history="1">
        <w:r w:rsidRPr="004F422A">
          <w:rPr>
            <w:rStyle w:val="Hyperlink"/>
            <w:noProof/>
          </w:rPr>
          <w:t>4.10. Data Migration</w:t>
        </w:r>
        <w:r>
          <w:rPr>
            <w:noProof/>
            <w:webHidden/>
          </w:rPr>
          <w:tab/>
        </w:r>
        <w:r w:rsidR="005D2662">
          <w:rPr>
            <w:noProof/>
            <w:webHidden/>
          </w:rPr>
          <w:fldChar w:fldCharType="begin"/>
        </w:r>
        <w:r>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93D8B8F" w14:textId="77777777" w:rsidR="00873023" w:rsidRDefault="00873023">
      <w:pPr>
        <w:pStyle w:val="TOC3"/>
        <w:tabs>
          <w:tab w:val="right" w:leader="dot" w:pos="8630"/>
        </w:tabs>
        <w:rPr>
          <w:rFonts w:cs="Times New Roman"/>
          <w:i w:val="0"/>
          <w:iCs w:val="0"/>
          <w:noProof/>
          <w:sz w:val="22"/>
          <w:szCs w:val="22"/>
        </w:rPr>
      </w:pPr>
      <w:hyperlink w:anchor="_Toc368912294" w:history="1">
        <w:r w:rsidRPr="004F422A">
          <w:rPr>
            <w:rStyle w:val="Hyperlink"/>
            <w:noProof/>
          </w:rPr>
          <w:t>4.10.1. Architectural Representation</w:t>
        </w:r>
        <w:r>
          <w:rPr>
            <w:noProof/>
            <w:webHidden/>
          </w:rPr>
          <w:tab/>
        </w:r>
        <w:r w:rsidR="005D2662">
          <w:rPr>
            <w:noProof/>
            <w:webHidden/>
          </w:rPr>
          <w:fldChar w:fldCharType="begin"/>
        </w:r>
        <w:r>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1FBD0C" w14:textId="77777777" w:rsidR="00873023" w:rsidRDefault="00873023">
      <w:pPr>
        <w:pStyle w:val="TOC3"/>
        <w:tabs>
          <w:tab w:val="right" w:leader="dot" w:pos="8630"/>
        </w:tabs>
        <w:rPr>
          <w:rFonts w:cs="Times New Roman"/>
          <w:i w:val="0"/>
          <w:iCs w:val="0"/>
          <w:noProof/>
          <w:sz w:val="22"/>
          <w:szCs w:val="22"/>
        </w:rPr>
      </w:pPr>
      <w:hyperlink w:anchor="_Toc368912295" w:history="1">
        <w:r w:rsidRPr="004F422A">
          <w:rPr>
            <w:rStyle w:val="Hyperlink"/>
            <w:noProof/>
          </w:rPr>
          <w:t>4.10.2. Architectural Goals and Constraints</w:t>
        </w:r>
        <w:r>
          <w:rPr>
            <w:noProof/>
            <w:webHidden/>
          </w:rPr>
          <w:tab/>
        </w:r>
        <w:r w:rsidR="005D2662">
          <w:rPr>
            <w:noProof/>
            <w:webHidden/>
          </w:rPr>
          <w:fldChar w:fldCharType="begin"/>
        </w:r>
        <w:r>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A455DF" w14:textId="77777777" w:rsidR="00873023" w:rsidRDefault="00873023">
      <w:pPr>
        <w:pStyle w:val="TOC3"/>
        <w:tabs>
          <w:tab w:val="right" w:leader="dot" w:pos="8630"/>
        </w:tabs>
        <w:rPr>
          <w:rFonts w:cs="Times New Roman"/>
          <w:i w:val="0"/>
          <w:iCs w:val="0"/>
          <w:noProof/>
          <w:sz w:val="22"/>
          <w:szCs w:val="22"/>
        </w:rPr>
      </w:pPr>
      <w:hyperlink w:anchor="_Toc368912296" w:history="1">
        <w:r w:rsidRPr="004F422A">
          <w:rPr>
            <w:rStyle w:val="Hyperlink"/>
            <w:noProof/>
          </w:rPr>
          <w:t>4.10.3. Logical View</w:t>
        </w:r>
        <w:r>
          <w:rPr>
            <w:noProof/>
            <w:webHidden/>
          </w:rPr>
          <w:tab/>
        </w:r>
        <w:r w:rsidR="005D2662">
          <w:rPr>
            <w:noProof/>
            <w:webHidden/>
          </w:rPr>
          <w:fldChar w:fldCharType="begin"/>
        </w:r>
        <w:r>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7EFDB0" w14:textId="77777777" w:rsidR="00873023" w:rsidRDefault="00873023">
      <w:pPr>
        <w:pStyle w:val="TOC3"/>
        <w:tabs>
          <w:tab w:val="right" w:leader="dot" w:pos="8630"/>
        </w:tabs>
        <w:rPr>
          <w:rFonts w:cs="Times New Roman"/>
          <w:i w:val="0"/>
          <w:iCs w:val="0"/>
          <w:noProof/>
          <w:sz w:val="22"/>
          <w:szCs w:val="22"/>
        </w:rPr>
      </w:pPr>
      <w:hyperlink w:anchor="_Toc368912297" w:history="1">
        <w:r w:rsidRPr="004F422A">
          <w:rPr>
            <w:rStyle w:val="Hyperlink"/>
            <w:noProof/>
          </w:rPr>
          <w:t>4.10.4. Architecturally Significant Design Packages</w:t>
        </w:r>
        <w:r>
          <w:rPr>
            <w:noProof/>
            <w:webHidden/>
          </w:rPr>
          <w:tab/>
        </w:r>
        <w:r w:rsidR="005D2662">
          <w:rPr>
            <w:noProof/>
            <w:webHidden/>
          </w:rPr>
          <w:fldChar w:fldCharType="begin"/>
        </w:r>
        <w:r>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AD7332F" w14:textId="77777777" w:rsidR="00873023" w:rsidRDefault="00873023">
      <w:pPr>
        <w:pStyle w:val="TOC3"/>
        <w:tabs>
          <w:tab w:val="right" w:leader="dot" w:pos="8630"/>
        </w:tabs>
        <w:rPr>
          <w:rFonts w:cs="Times New Roman"/>
          <w:i w:val="0"/>
          <w:iCs w:val="0"/>
          <w:noProof/>
          <w:sz w:val="22"/>
          <w:szCs w:val="22"/>
        </w:rPr>
      </w:pPr>
      <w:hyperlink w:anchor="_Toc368912298" w:history="1">
        <w:r w:rsidRPr="004F422A">
          <w:rPr>
            <w:rStyle w:val="Hyperlink"/>
            <w:noProof/>
          </w:rPr>
          <w:t>4.10.5. Data model</w:t>
        </w:r>
        <w:r>
          <w:rPr>
            <w:noProof/>
            <w:webHidden/>
          </w:rPr>
          <w:tab/>
        </w:r>
        <w:r w:rsidR="005D2662">
          <w:rPr>
            <w:noProof/>
            <w:webHidden/>
          </w:rPr>
          <w:fldChar w:fldCharType="begin"/>
        </w:r>
        <w:r>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D381A4" w14:textId="77777777" w:rsidR="00873023" w:rsidRDefault="00873023">
      <w:pPr>
        <w:pStyle w:val="TOC3"/>
        <w:tabs>
          <w:tab w:val="right" w:leader="dot" w:pos="8630"/>
        </w:tabs>
        <w:rPr>
          <w:rFonts w:cs="Times New Roman"/>
          <w:i w:val="0"/>
          <w:iCs w:val="0"/>
          <w:noProof/>
          <w:sz w:val="22"/>
          <w:szCs w:val="22"/>
        </w:rPr>
      </w:pPr>
      <w:hyperlink w:anchor="_Toc368912299" w:history="1">
        <w:r w:rsidRPr="004F422A">
          <w:rPr>
            <w:rStyle w:val="Hyperlink"/>
            <w:noProof/>
          </w:rPr>
          <w:t>4.10.6. Deployment View</w:t>
        </w:r>
        <w:r>
          <w:rPr>
            <w:noProof/>
            <w:webHidden/>
          </w:rPr>
          <w:tab/>
        </w:r>
        <w:r w:rsidR="005D2662">
          <w:rPr>
            <w:noProof/>
            <w:webHidden/>
          </w:rPr>
          <w:fldChar w:fldCharType="begin"/>
        </w:r>
        <w:r>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215C40" w14:textId="77777777" w:rsidR="00873023" w:rsidRDefault="00873023">
      <w:pPr>
        <w:pStyle w:val="TOC1"/>
        <w:tabs>
          <w:tab w:val="right" w:leader="dot" w:pos="8630"/>
        </w:tabs>
        <w:rPr>
          <w:rFonts w:cs="Times New Roman"/>
          <w:b w:val="0"/>
          <w:bCs w:val="0"/>
          <w:caps w:val="0"/>
          <w:noProof/>
          <w:sz w:val="22"/>
          <w:szCs w:val="22"/>
        </w:rPr>
      </w:pPr>
      <w:hyperlink w:anchor="_Toc368912300" w:history="1">
        <w:r w:rsidRPr="004F422A">
          <w:rPr>
            <w:rStyle w:val="Hyperlink"/>
            <w:noProof/>
          </w:rPr>
          <w:t>5. Environment Description</w:t>
        </w:r>
        <w:r>
          <w:rPr>
            <w:noProof/>
            <w:webHidden/>
          </w:rPr>
          <w:tab/>
        </w:r>
        <w:r w:rsidR="005D2662">
          <w:rPr>
            <w:noProof/>
            <w:webHidden/>
          </w:rPr>
          <w:fldChar w:fldCharType="begin"/>
        </w:r>
        <w:r>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FDCDDC3" w14:textId="77777777" w:rsidR="00873023" w:rsidRDefault="00873023">
      <w:pPr>
        <w:pStyle w:val="TOC2"/>
        <w:tabs>
          <w:tab w:val="right" w:leader="dot" w:pos="8630"/>
        </w:tabs>
        <w:rPr>
          <w:rFonts w:cs="Times New Roman"/>
          <w:smallCaps w:val="0"/>
          <w:noProof/>
          <w:sz w:val="22"/>
          <w:szCs w:val="22"/>
        </w:rPr>
      </w:pPr>
      <w:hyperlink w:anchor="_Toc368912301" w:history="1">
        <w:r w:rsidRPr="004F422A">
          <w:rPr>
            <w:rStyle w:val="Hyperlink"/>
            <w:noProof/>
          </w:rPr>
          <w:t>5.1. Time Zone Support</w:t>
        </w:r>
        <w:r>
          <w:rPr>
            <w:noProof/>
            <w:webHidden/>
          </w:rPr>
          <w:tab/>
        </w:r>
        <w:r w:rsidR="005D2662">
          <w:rPr>
            <w:noProof/>
            <w:webHidden/>
          </w:rPr>
          <w:fldChar w:fldCharType="begin"/>
        </w:r>
        <w:r>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346BDC" w14:textId="77777777" w:rsidR="00873023" w:rsidRDefault="00873023">
      <w:pPr>
        <w:pStyle w:val="TOC2"/>
        <w:tabs>
          <w:tab w:val="right" w:leader="dot" w:pos="8630"/>
        </w:tabs>
        <w:rPr>
          <w:rFonts w:cs="Times New Roman"/>
          <w:smallCaps w:val="0"/>
          <w:noProof/>
          <w:sz w:val="22"/>
          <w:szCs w:val="22"/>
        </w:rPr>
      </w:pPr>
      <w:hyperlink w:anchor="_Toc368912302" w:history="1">
        <w:r w:rsidRPr="004F422A">
          <w:rPr>
            <w:rStyle w:val="Hyperlink"/>
            <w:noProof/>
          </w:rPr>
          <w:t>5.2. Language Support</w:t>
        </w:r>
        <w:r>
          <w:rPr>
            <w:noProof/>
            <w:webHidden/>
          </w:rPr>
          <w:tab/>
        </w:r>
        <w:r w:rsidR="005D2662">
          <w:rPr>
            <w:noProof/>
            <w:webHidden/>
          </w:rPr>
          <w:fldChar w:fldCharType="begin"/>
        </w:r>
        <w:r>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11AD7F2" w14:textId="77777777" w:rsidR="00873023" w:rsidRDefault="00873023">
      <w:pPr>
        <w:pStyle w:val="TOC2"/>
        <w:tabs>
          <w:tab w:val="right" w:leader="dot" w:pos="8630"/>
        </w:tabs>
        <w:rPr>
          <w:rFonts w:cs="Times New Roman"/>
          <w:smallCaps w:val="0"/>
          <w:noProof/>
          <w:sz w:val="22"/>
          <w:szCs w:val="22"/>
        </w:rPr>
      </w:pPr>
      <w:hyperlink w:anchor="_Toc368912303" w:history="1">
        <w:r w:rsidRPr="004F422A">
          <w:rPr>
            <w:rStyle w:val="Hyperlink"/>
            <w:noProof/>
          </w:rPr>
          <w:t>5.3. User Desktop Requirements</w:t>
        </w:r>
        <w:r>
          <w:rPr>
            <w:noProof/>
            <w:webHidden/>
          </w:rPr>
          <w:tab/>
        </w:r>
        <w:r w:rsidR="005D2662">
          <w:rPr>
            <w:noProof/>
            <w:webHidden/>
          </w:rPr>
          <w:fldChar w:fldCharType="begin"/>
        </w:r>
        <w:r>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DDB56DF" w14:textId="77777777" w:rsidR="00873023" w:rsidRDefault="00873023">
      <w:pPr>
        <w:pStyle w:val="TOC2"/>
        <w:tabs>
          <w:tab w:val="right" w:leader="dot" w:pos="8630"/>
        </w:tabs>
        <w:rPr>
          <w:rFonts w:cs="Times New Roman"/>
          <w:smallCaps w:val="0"/>
          <w:noProof/>
          <w:sz w:val="22"/>
          <w:szCs w:val="22"/>
        </w:rPr>
      </w:pPr>
      <w:hyperlink w:anchor="_Toc368912304" w:history="1">
        <w:r w:rsidRPr="004F422A">
          <w:rPr>
            <w:rStyle w:val="Hyperlink"/>
            <w:noProof/>
          </w:rPr>
          <w:t>5.4. Server-Side Requirements</w:t>
        </w:r>
        <w:r>
          <w:rPr>
            <w:noProof/>
            <w:webHidden/>
          </w:rPr>
          <w:tab/>
        </w:r>
        <w:r w:rsidR="005D2662">
          <w:rPr>
            <w:noProof/>
            <w:webHidden/>
          </w:rPr>
          <w:fldChar w:fldCharType="begin"/>
        </w:r>
        <w:r>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A0A1CC" w14:textId="77777777" w:rsidR="00873023" w:rsidRDefault="00873023">
      <w:pPr>
        <w:pStyle w:val="TOC3"/>
        <w:tabs>
          <w:tab w:val="right" w:leader="dot" w:pos="8630"/>
        </w:tabs>
        <w:rPr>
          <w:rFonts w:cs="Times New Roman"/>
          <w:i w:val="0"/>
          <w:iCs w:val="0"/>
          <w:noProof/>
          <w:sz w:val="22"/>
          <w:szCs w:val="22"/>
        </w:rPr>
      </w:pPr>
      <w:hyperlink w:anchor="_Toc368912305" w:history="1">
        <w:r w:rsidRPr="004F422A">
          <w:rPr>
            <w:rStyle w:val="Hyperlink"/>
            <w:noProof/>
          </w:rPr>
          <w:t>5.4.1. Deployment Considerations</w:t>
        </w:r>
        <w:r>
          <w:rPr>
            <w:noProof/>
            <w:webHidden/>
          </w:rPr>
          <w:tab/>
        </w:r>
        <w:r w:rsidR="005D2662">
          <w:rPr>
            <w:noProof/>
            <w:webHidden/>
          </w:rPr>
          <w:fldChar w:fldCharType="begin"/>
        </w:r>
        <w:r>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6BE175" w14:textId="77777777" w:rsidR="00873023" w:rsidRDefault="00873023">
      <w:pPr>
        <w:pStyle w:val="TOC3"/>
        <w:tabs>
          <w:tab w:val="right" w:leader="dot" w:pos="8630"/>
        </w:tabs>
        <w:rPr>
          <w:rFonts w:cs="Times New Roman"/>
          <w:i w:val="0"/>
          <w:iCs w:val="0"/>
          <w:noProof/>
          <w:sz w:val="22"/>
          <w:szCs w:val="22"/>
        </w:rPr>
      </w:pPr>
      <w:hyperlink w:anchor="_Toc368912306" w:history="1">
        <w:r w:rsidRPr="004F422A">
          <w:rPr>
            <w:rStyle w:val="Hyperlink"/>
            <w:noProof/>
          </w:rPr>
          <w:t>5.4.2. Application Server Disk Space</w:t>
        </w:r>
        <w:r>
          <w:rPr>
            <w:noProof/>
            <w:webHidden/>
          </w:rPr>
          <w:tab/>
        </w:r>
        <w:r w:rsidR="005D2662">
          <w:rPr>
            <w:noProof/>
            <w:webHidden/>
          </w:rPr>
          <w:fldChar w:fldCharType="begin"/>
        </w:r>
        <w:r>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B510E1" w14:textId="77777777" w:rsidR="00873023" w:rsidRDefault="00873023">
      <w:pPr>
        <w:pStyle w:val="TOC3"/>
        <w:tabs>
          <w:tab w:val="right" w:leader="dot" w:pos="8630"/>
        </w:tabs>
        <w:rPr>
          <w:rFonts w:cs="Times New Roman"/>
          <w:i w:val="0"/>
          <w:iCs w:val="0"/>
          <w:noProof/>
          <w:sz w:val="22"/>
          <w:szCs w:val="22"/>
        </w:rPr>
      </w:pPr>
      <w:hyperlink w:anchor="_Toc368912307" w:history="1">
        <w:r w:rsidRPr="004F422A">
          <w:rPr>
            <w:rStyle w:val="Hyperlink"/>
            <w:noProof/>
          </w:rPr>
          <w:t>5.4.3. Database Server Disk Space</w:t>
        </w:r>
        <w:r>
          <w:rPr>
            <w:noProof/>
            <w:webHidden/>
          </w:rPr>
          <w:tab/>
        </w:r>
        <w:r w:rsidR="005D2662">
          <w:rPr>
            <w:noProof/>
            <w:webHidden/>
          </w:rPr>
          <w:fldChar w:fldCharType="begin"/>
        </w:r>
        <w:r>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557D99" w14:textId="77777777" w:rsidR="00873023" w:rsidRDefault="00873023">
      <w:pPr>
        <w:pStyle w:val="TOC3"/>
        <w:tabs>
          <w:tab w:val="right" w:leader="dot" w:pos="8630"/>
        </w:tabs>
        <w:rPr>
          <w:rFonts w:cs="Times New Roman"/>
          <w:i w:val="0"/>
          <w:iCs w:val="0"/>
          <w:noProof/>
          <w:sz w:val="22"/>
          <w:szCs w:val="22"/>
        </w:rPr>
      </w:pPr>
      <w:hyperlink w:anchor="_Toc368912308" w:history="1">
        <w:r w:rsidRPr="004F422A">
          <w:rPr>
            <w:rStyle w:val="Hyperlink"/>
            <w:noProof/>
          </w:rPr>
          <w:t>5.4.4. Integration Requirements</w:t>
        </w:r>
        <w:r>
          <w:rPr>
            <w:noProof/>
            <w:webHidden/>
          </w:rPr>
          <w:tab/>
        </w:r>
        <w:r w:rsidR="005D2662">
          <w:rPr>
            <w:noProof/>
            <w:webHidden/>
          </w:rPr>
          <w:fldChar w:fldCharType="begin"/>
        </w:r>
        <w:r>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C04C26" w14:textId="77777777" w:rsidR="00873023" w:rsidRDefault="00873023">
      <w:pPr>
        <w:pStyle w:val="TOC3"/>
        <w:tabs>
          <w:tab w:val="right" w:leader="dot" w:pos="8630"/>
        </w:tabs>
        <w:rPr>
          <w:rFonts w:cs="Times New Roman"/>
          <w:i w:val="0"/>
          <w:iCs w:val="0"/>
          <w:noProof/>
          <w:sz w:val="22"/>
          <w:szCs w:val="22"/>
        </w:rPr>
      </w:pPr>
      <w:hyperlink w:anchor="_Toc368912309" w:history="1">
        <w:r w:rsidRPr="004F422A">
          <w:rPr>
            <w:rStyle w:val="Hyperlink"/>
            <w:noProof/>
          </w:rPr>
          <w:t>5.4.5. Jobs</w:t>
        </w:r>
        <w:r>
          <w:rPr>
            <w:noProof/>
            <w:webHidden/>
          </w:rPr>
          <w:tab/>
        </w:r>
        <w:r w:rsidR="005D2662">
          <w:rPr>
            <w:noProof/>
            <w:webHidden/>
          </w:rPr>
          <w:fldChar w:fldCharType="begin"/>
        </w:r>
        <w:r>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360122" w14:textId="77777777" w:rsidR="00873023" w:rsidRDefault="00873023">
      <w:pPr>
        <w:pStyle w:val="TOC3"/>
        <w:tabs>
          <w:tab w:val="right" w:leader="dot" w:pos="8630"/>
        </w:tabs>
        <w:rPr>
          <w:rFonts w:cs="Times New Roman"/>
          <w:i w:val="0"/>
          <w:iCs w:val="0"/>
          <w:noProof/>
          <w:sz w:val="22"/>
          <w:szCs w:val="22"/>
        </w:rPr>
      </w:pPr>
      <w:hyperlink w:anchor="_Toc368912310" w:history="1">
        <w:r w:rsidRPr="004F422A">
          <w:rPr>
            <w:rStyle w:val="Hyperlink"/>
            <w:noProof/>
          </w:rPr>
          <w:t>5.4.6. Network</w:t>
        </w:r>
        <w:r>
          <w:rPr>
            <w:noProof/>
            <w:webHidden/>
          </w:rPr>
          <w:tab/>
        </w:r>
        <w:r w:rsidR="005D2662">
          <w:rPr>
            <w:noProof/>
            <w:webHidden/>
          </w:rPr>
          <w:fldChar w:fldCharType="begin"/>
        </w:r>
        <w:r>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9D63916" w14:textId="77777777" w:rsidR="00873023" w:rsidRDefault="00873023">
      <w:pPr>
        <w:pStyle w:val="TOC3"/>
        <w:tabs>
          <w:tab w:val="right" w:leader="dot" w:pos="8630"/>
        </w:tabs>
        <w:rPr>
          <w:rFonts w:cs="Times New Roman"/>
          <w:i w:val="0"/>
          <w:iCs w:val="0"/>
          <w:noProof/>
          <w:sz w:val="22"/>
          <w:szCs w:val="22"/>
        </w:rPr>
      </w:pPr>
      <w:hyperlink w:anchor="_Toc368912311" w:history="1">
        <w:r w:rsidRPr="004F422A">
          <w:rPr>
            <w:rStyle w:val="Hyperlink"/>
            <w:noProof/>
          </w:rPr>
          <w:t>5.4.7. Others</w:t>
        </w:r>
        <w:r>
          <w:rPr>
            <w:noProof/>
            <w:webHidden/>
          </w:rPr>
          <w:tab/>
        </w:r>
        <w:r w:rsidR="005D2662">
          <w:rPr>
            <w:noProof/>
            <w:webHidden/>
          </w:rPr>
          <w:fldChar w:fldCharType="begin"/>
        </w:r>
        <w:r>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58E2A0" w14:textId="77777777" w:rsidR="00873023" w:rsidRDefault="00873023">
      <w:pPr>
        <w:pStyle w:val="TOC2"/>
        <w:tabs>
          <w:tab w:val="right" w:leader="dot" w:pos="8630"/>
        </w:tabs>
        <w:rPr>
          <w:rFonts w:cs="Times New Roman"/>
          <w:smallCaps w:val="0"/>
          <w:noProof/>
          <w:sz w:val="22"/>
          <w:szCs w:val="22"/>
        </w:rPr>
      </w:pPr>
      <w:hyperlink w:anchor="_Toc368912312" w:history="1">
        <w:r w:rsidRPr="004F422A">
          <w:rPr>
            <w:rStyle w:val="Hyperlink"/>
            <w:noProof/>
          </w:rPr>
          <w:t>5.5. Configuration</w:t>
        </w:r>
        <w:r>
          <w:rPr>
            <w:noProof/>
            <w:webHidden/>
          </w:rPr>
          <w:tab/>
        </w:r>
        <w:r w:rsidR="005D2662">
          <w:rPr>
            <w:noProof/>
            <w:webHidden/>
          </w:rPr>
          <w:fldChar w:fldCharType="begin"/>
        </w:r>
        <w:r>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FAF89A" w14:textId="77777777" w:rsidR="00873023" w:rsidRDefault="00873023">
      <w:pPr>
        <w:pStyle w:val="TOC3"/>
        <w:tabs>
          <w:tab w:val="right" w:leader="dot" w:pos="8630"/>
        </w:tabs>
        <w:rPr>
          <w:rFonts w:cs="Times New Roman"/>
          <w:i w:val="0"/>
          <w:iCs w:val="0"/>
          <w:noProof/>
          <w:sz w:val="22"/>
          <w:szCs w:val="22"/>
        </w:rPr>
      </w:pPr>
      <w:hyperlink w:anchor="_Toc368912313" w:history="1">
        <w:r w:rsidRPr="004F422A">
          <w:rPr>
            <w:rStyle w:val="Hyperlink"/>
            <w:noProof/>
          </w:rPr>
          <w:t>5.5.1. Operating System</w:t>
        </w:r>
        <w:r>
          <w:rPr>
            <w:noProof/>
            <w:webHidden/>
          </w:rPr>
          <w:tab/>
        </w:r>
        <w:r w:rsidR="005D2662">
          <w:rPr>
            <w:noProof/>
            <w:webHidden/>
          </w:rPr>
          <w:fldChar w:fldCharType="begin"/>
        </w:r>
        <w:r>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201C09" w14:textId="77777777" w:rsidR="00873023" w:rsidRDefault="00873023">
      <w:pPr>
        <w:pStyle w:val="TOC3"/>
        <w:tabs>
          <w:tab w:val="right" w:leader="dot" w:pos="8630"/>
        </w:tabs>
        <w:rPr>
          <w:rFonts w:cs="Times New Roman"/>
          <w:i w:val="0"/>
          <w:iCs w:val="0"/>
          <w:noProof/>
          <w:sz w:val="22"/>
          <w:szCs w:val="22"/>
        </w:rPr>
      </w:pPr>
      <w:hyperlink w:anchor="_Toc368912314" w:history="1">
        <w:r w:rsidRPr="004F422A">
          <w:rPr>
            <w:rStyle w:val="Hyperlink"/>
            <w:noProof/>
          </w:rPr>
          <w:t>5.5.2. Database</w:t>
        </w:r>
        <w:r>
          <w:rPr>
            <w:noProof/>
            <w:webHidden/>
          </w:rPr>
          <w:tab/>
        </w:r>
        <w:r w:rsidR="005D2662">
          <w:rPr>
            <w:noProof/>
            <w:webHidden/>
          </w:rPr>
          <w:fldChar w:fldCharType="begin"/>
        </w:r>
        <w:r>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3E07B48" w14:textId="77777777" w:rsidR="00873023" w:rsidRDefault="00873023">
      <w:pPr>
        <w:pStyle w:val="TOC3"/>
        <w:tabs>
          <w:tab w:val="right" w:leader="dot" w:pos="8630"/>
        </w:tabs>
        <w:rPr>
          <w:rFonts w:cs="Times New Roman"/>
          <w:i w:val="0"/>
          <w:iCs w:val="0"/>
          <w:noProof/>
          <w:sz w:val="22"/>
          <w:szCs w:val="22"/>
        </w:rPr>
      </w:pPr>
      <w:hyperlink w:anchor="_Toc368912315" w:history="1">
        <w:r w:rsidRPr="004F422A">
          <w:rPr>
            <w:rStyle w:val="Hyperlink"/>
            <w:noProof/>
          </w:rPr>
          <w:t>5.5.3. Network</w:t>
        </w:r>
        <w:r>
          <w:rPr>
            <w:noProof/>
            <w:webHidden/>
          </w:rPr>
          <w:tab/>
        </w:r>
        <w:r w:rsidR="005D2662">
          <w:rPr>
            <w:noProof/>
            <w:webHidden/>
          </w:rPr>
          <w:fldChar w:fldCharType="begin"/>
        </w:r>
        <w:r>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E6564A" w14:textId="77777777" w:rsidR="00873023" w:rsidRDefault="00873023">
      <w:pPr>
        <w:pStyle w:val="TOC3"/>
        <w:tabs>
          <w:tab w:val="right" w:leader="dot" w:pos="8630"/>
        </w:tabs>
        <w:rPr>
          <w:rFonts w:cs="Times New Roman"/>
          <w:i w:val="0"/>
          <w:iCs w:val="0"/>
          <w:noProof/>
          <w:sz w:val="22"/>
          <w:szCs w:val="22"/>
        </w:rPr>
      </w:pPr>
      <w:hyperlink w:anchor="_Toc368912316" w:history="1">
        <w:r w:rsidRPr="004F422A">
          <w:rPr>
            <w:rStyle w:val="Hyperlink"/>
            <w:noProof/>
          </w:rPr>
          <w:t>5.5.4. Desktop</w:t>
        </w:r>
        <w:r>
          <w:rPr>
            <w:noProof/>
            <w:webHidden/>
          </w:rPr>
          <w:tab/>
        </w:r>
        <w:r w:rsidR="005D2662">
          <w:rPr>
            <w:noProof/>
            <w:webHidden/>
          </w:rPr>
          <w:fldChar w:fldCharType="begin"/>
        </w:r>
        <w:r>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0894C9E" w14:textId="77777777" w:rsidR="00873023" w:rsidRDefault="00873023">
      <w:pPr>
        <w:pStyle w:val="TOC1"/>
        <w:tabs>
          <w:tab w:val="right" w:leader="dot" w:pos="8630"/>
        </w:tabs>
        <w:rPr>
          <w:rFonts w:cs="Times New Roman"/>
          <w:b w:val="0"/>
          <w:bCs w:val="0"/>
          <w:caps w:val="0"/>
          <w:noProof/>
          <w:sz w:val="22"/>
          <w:szCs w:val="22"/>
        </w:rPr>
      </w:pPr>
      <w:hyperlink w:anchor="_Toc368912317" w:history="1">
        <w:r w:rsidRPr="004F422A">
          <w:rPr>
            <w:rStyle w:val="Hyperlink"/>
            <w:noProof/>
          </w:rPr>
          <w:t>6. References</w:t>
        </w:r>
        <w:r>
          <w:rPr>
            <w:noProof/>
            <w:webHidden/>
          </w:rPr>
          <w:tab/>
        </w:r>
        <w:r w:rsidR="005D2662">
          <w:rPr>
            <w:noProof/>
            <w:webHidden/>
          </w:rPr>
          <w:fldChar w:fldCharType="begin"/>
        </w:r>
        <w:r>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4D2D47" w14:textId="77777777" w:rsidR="00873023" w:rsidRDefault="00873023">
      <w:pPr>
        <w:pStyle w:val="TOC1"/>
        <w:tabs>
          <w:tab w:val="right" w:leader="dot" w:pos="8630"/>
        </w:tabs>
        <w:rPr>
          <w:rFonts w:cs="Times New Roman"/>
          <w:b w:val="0"/>
          <w:bCs w:val="0"/>
          <w:caps w:val="0"/>
          <w:noProof/>
          <w:sz w:val="22"/>
          <w:szCs w:val="22"/>
        </w:rPr>
      </w:pPr>
      <w:hyperlink w:anchor="_Toc368912318" w:history="1">
        <w:r w:rsidRPr="004F422A">
          <w:rPr>
            <w:rStyle w:val="Hyperlink"/>
            <w:noProof/>
          </w:rPr>
          <w:t>7. Appendix</w:t>
        </w:r>
        <w:r>
          <w:rPr>
            <w:noProof/>
            <w:webHidden/>
          </w:rPr>
          <w:tab/>
        </w:r>
        <w:r w:rsidR="005D2662">
          <w:rPr>
            <w:noProof/>
            <w:webHidden/>
          </w:rPr>
          <w:fldChar w:fldCharType="begin"/>
        </w:r>
        <w:r>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CEDB81" w14:textId="77777777" w:rsidR="00653A0C" w:rsidRDefault="005D2662" w:rsidP="00653A0C">
      <w:pPr>
        <w:pStyle w:val="Heading1"/>
        <w:numPr>
          <w:ilvl w:val="0"/>
          <w:numId w:val="0"/>
        </w:numPr>
        <w:ind w:left="403"/>
      </w:pPr>
      <w:r>
        <w:fldChar w:fldCharType="end"/>
      </w:r>
      <w:bookmarkStart w:id="5" w:name="_Toc207768238"/>
    </w:p>
    <w:p w14:paraId="67C7AE1D" w14:textId="77777777" w:rsidR="009B0A63" w:rsidRPr="003602B9" w:rsidRDefault="00653A0C" w:rsidP="00653A0C">
      <w:pPr>
        <w:pStyle w:val="Heading1"/>
      </w:pPr>
      <w:r>
        <w:br w:type="page"/>
      </w:r>
      <w:bookmarkStart w:id="6" w:name="_Toc368912248"/>
      <w:r w:rsidR="009B0A63">
        <w:lastRenderedPageBreak/>
        <w:t>In</w:t>
      </w:r>
      <w:r w:rsidR="009B0A63" w:rsidRPr="003602B9">
        <w:t>troduction</w:t>
      </w:r>
      <w:bookmarkEnd w:id="5"/>
      <w:bookmarkEnd w:id="6"/>
    </w:p>
    <w:p w14:paraId="726F8EF6" w14:textId="77777777" w:rsidR="009B0A63" w:rsidRPr="003602B9" w:rsidRDefault="00F7103C" w:rsidP="00C26C21">
      <w:pPr>
        <w:pStyle w:val="InfoBlue"/>
        <w:jc w:val="both"/>
        <w:rPr>
          <w:rFonts w:ascii="Arial" w:hAnsi="Arial" w:cs="Arial"/>
        </w:rPr>
      </w:pPr>
      <w:r>
        <w:rPr>
          <w:rFonts w:ascii="Arial" w:hAnsi="Arial" w:cs="Arial"/>
        </w:rPr>
        <w:t xml:space="preserve">[The introduction of the </w:t>
      </w:r>
      <w:r>
        <w:rPr>
          <w:rStyle w:val="Strong"/>
          <w:rFonts w:ascii="Arial" w:hAnsi="Arial" w:cs="Arial"/>
        </w:rPr>
        <w:t>HLD LLD Document</w:t>
      </w:r>
      <w:r>
        <w:rPr>
          <w:rFonts w:ascii="Arial" w:hAnsi="Arial" w:cs="Arial"/>
        </w:rPr>
        <w:t xml:space="preserve"> should provide an overview of the </w:t>
      </w:r>
      <w:r w:rsidR="00231E2A">
        <w:rPr>
          <w:rFonts w:ascii="Arial" w:hAnsi="Arial" w:cs="Arial"/>
        </w:rPr>
        <w:t>Project</w:t>
      </w:r>
      <w:r>
        <w:rPr>
          <w:rFonts w:ascii="Arial" w:hAnsi="Arial" w:cs="Arial"/>
        </w:rPr>
        <w:t xml:space="preserve">. It should include the purpose, scope, definitions, acronyms, abbreviations, references and overview of the </w:t>
      </w:r>
      <w:r>
        <w:rPr>
          <w:rStyle w:val="Strong"/>
          <w:rFonts w:ascii="Arial" w:hAnsi="Arial" w:cs="Arial"/>
        </w:rPr>
        <w:t>HLD LLD Document</w:t>
      </w:r>
      <w:r>
        <w:rPr>
          <w:rFonts w:ascii="Arial" w:hAnsi="Arial" w:cs="Arial"/>
        </w:rPr>
        <w:t>.]</w:t>
      </w:r>
    </w:p>
    <w:p w14:paraId="3CCC59F2" w14:textId="77777777" w:rsidR="009B0A63" w:rsidRDefault="009B0A63" w:rsidP="009B0A63">
      <w:pPr>
        <w:pStyle w:val="Heading2"/>
      </w:pPr>
      <w:bookmarkStart w:id="7" w:name="_Toc207768239"/>
      <w:bookmarkStart w:id="8" w:name="_Toc368912249"/>
      <w:r w:rsidRPr="009B0A63">
        <w:t>Intended Audience</w:t>
      </w:r>
      <w:bookmarkEnd w:id="7"/>
      <w:bookmarkEnd w:id="8"/>
    </w:p>
    <w:p w14:paraId="06A36605" w14:textId="77777777" w:rsidR="00B25D84" w:rsidRPr="00B25D84" w:rsidRDefault="00B25D84" w:rsidP="00B25D84">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14:paraId="458D7DC5" w14:textId="77777777" w:rsidR="009B0A63" w:rsidRPr="003602B9" w:rsidRDefault="009B0A63" w:rsidP="009B0A63">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009B0A63" w:rsidRPr="003602B9" w14:paraId="38C1A089" w14:textId="77777777" w:rsidTr="00140A70">
        <w:tc>
          <w:tcPr>
            <w:tcW w:w="3960" w:type="dxa"/>
            <w:tcBorders>
              <w:top w:val="single" w:sz="4" w:space="0" w:color="000000"/>
              <w:left w:val="single" w:sz="4" w:space="0" w:color="000000"/>
              <w:bottom w:val="single" w:sz="4" w:space="0" w:color="000000"/>
            </w:tcBorders>
          </w:tcPr>
          <w:p w14:paraId="601ED1FF" w14:textId="77777777" w:rsidR="009B0A63" w:rsidRPr="003602B9" w:rsidRDefault="009B0A63" w:rsidP="00140A70">
            <w:pPr>
              <w:snapToGrid w:val="0"/>
              <w:rPr>
                <w:rFonts w:ascii="Arial" w:hAnsi="Arial" w:cs="Arial"/>
              </w:rPr>
            </w:pPr>
          </w:p>
        </w:tc>
        <w:tc>
          <w:tcPr>
            <w:tcW w:w="4730" w:type="dxa"/>
            <w:tcBorders>
              <w:top w:val="single" w:sz="4" w:space="0" w:color="000000"/>
              <w:left w:val="single" w:sz="4" w:space="0" w:color="000000"/>
              <w:bottom w:val="single" w:sz="4" w:space="0" w:color="000000"/>
              <w:right w:val="single" w:sz="4" w:space="0" w:color="000000"/>
            </w:tcBorders>
          </w:tcPr>
          <w:p w14:paraId="196AFEE7" w14:textId="77777777" w:rsidR="009B0A63" w:rsidRPr="003602B9" w:rsidRDefault="009B0A63" w:rsidP="00140A70">
            <w:pPr>
              <w:snapToGrid w:val="0"/>
              <w:rPr>
                <w:rFonts w:ascii="Arial" w:hAnsi="Arial" w:cs="Arial"/>
              </w:rPr>
            </w:pPr>
          </w:p>
        </w:tc>
      </w:tr>
      <w:tr w:rsidR="009B0A63" w:rsidRPr="003602B9" w14:paraId="46D95163" w14:textId="77777777" w:rsidTr="00140A70">
        <w:tc>
          <w:tcPr>
            <w:tcW w:w="3960" w:type="dxa"/>
            <w:tcBorders>
              <w:left w:val="single" w:sz="4" w:space="0" w:color="000000"/>
              <w:bottom w:val="single" w:sz="4" w:space="0" w:color="000000"/>
            </w:tcBorders>
          </w:tcPr>
          <w:p w14:paraId="77387F95" w14:textId="77777777" w:rsidR="009B0A63" w:rsidRPr="003602B9" w:rsidRDefault="009B0A63" w:rsidP="00140A70">
            <w:pPr>
              <w:snapToGrid w:val="0"/>
              <w:rPr>
                <w:rFonts w:ascii="Arial" w:hAnsi="Arial" w:cs="Arial"/>
              </w:rPr>
            </w:pPr>
          </w:p>
        </w:tc>
        <w:tc>
          <w:tcPr>
            <w:tcW w:w="4730" w:type="dxa"/>
            <w:tcBorders>
              <w:left w:val="single" w:sz="4" w:space="0" w:color="000000"/>
              <w:bottom w:val="single" w:sz="4" w:space="0" w:color="000000"/>
              <w:right w:val="single" w:sz="4" w:space="0" w:color="000000"/>
            </w:tcBorders>
          </w:tcPr>
          <w:p w14:paraId="4D8372D6" w14:textId="77777777" w:rsidR="009B0A63" w:rsidRPr="003602B9" w:rsidRDefault="009B0A63" w:rsidP="00140A70">
            <w:pPr>
              <w:snapToGrid w:val="0"/>
              <w:rPr>
                <w:rFonts w:ascii="Arial" w:hAnsi="Arial" w:cs="Arial"/>
              </w:rPr>
            </w:pPr>
          </w:p>
        </w:tc>
      </w:tr>
    </w:tbl>
    <w:p w14:paraId="1A140E0C" w14:textId="77777777" w:rsidR="009B0A63" w:rsidRPr="003602B9" w:rsidRDefault="009B0A63" w:rsidP="009B0A63">
      <w:pPr>
        <w:ind w:left="576"/>
        <w:jc w:val="both"/>
        <w:rPr>
          <w:rFonts w:ascii="Arial" w:hAnsi="Arial" w:cs="Arial"/>
        </w:rPr>
      </w:pPr>
    </w:p>
    <w:p w14:paraId="0E6B95FD" w14:textId="77777777" w:rsidR="009B0A63" w:rsidRDefault="009B0A63" w:rsidP="009B0A63">
      <w:pPr>
        <w:pStyle w:val="Heading2"/>
      </w:pPr>
      <w:bookmarkStart w:id="9" w:name="_Toc207768240"/>
      <w:bookmarkStart w:id="10" w:name="_Toc368912250"/>
      <w:r w:rsidRPr="009B0A63">
        <w:t>Acronyms/Abbreviations</w:t>
      </w:r>
      <w:bookmarkEnd w:id="9"/>
      <w:bookmarkEnd w:id="10"/>
    </w:p>
    <w:p w14:paraId="5065C428" w14:textId="77777777" w:rsidR="002E66F4" w:rsidRDefault="002E66F4" w:rsidP="002E66F4">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14:paraId="6B2303AD" w14:textId="77777777" w:rsidR="009B0A63" w:rsidRPr="003602B9" w:rsidRDefault="009B0A63" w:rsidP="009B0A63">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009B0A63" w:rsidRPr="003602B9" w14:paraId="774519AC" w14:textId="77777777" w:rsidTr="00140A70">
        <w:tc>
          <w:tcPr>
            <w:tcW w:w="1620" w:type="dxa"/>
            <w:tcBorders>
              <w:top w:val="single" w:sz="4" w:space="0" w:color="000000"/>
              <w:left w:val="single" w:sz="4" w:space="0" w:color="000000"/>
              <w:bottom w:val="single" w:sz="4" w:space="0" w:color="000000"/>
            </w:tcBorders>
          </w:tcPr>
          <w:p w14:paraId="3950F930" w14:textId="77777777" w:rsidR="009B0A63" w:rsidRPr="003602B9" w:rsidRDefault="009B0A63" w:rsidP="00140A70">
            <w:pPr>
              <w:snapToGrid w:val="0"/>
              <w:spacing w:line="240" w:lineRule="exact"/>
              <w:ind w:right="-21"/>
              <w:rPr>
                <w:rFonts w:ascii="Arial" w:hAnsi="Arial" w:cs="Arial"/>
              </w:rPr>
            </w:pPr>
          </w:p>
        </w:tc>
        <w:tc>
          <w:tcPr>
            <w:tcW w:w="7030" w:type="dxa"/>
            <w:tcBorders>
              <w:top w:val="single" w:sz="4" w:space="0" w:color="000000"/>
              <w:left w:val="single" w:sz="4" w:space="0" w:color="000000"/>
              <w:bottom w:val="single" w:sz="4" w:space="0" w:color="000000"/>
              <w:right w:val="single" w:sz="4" w:space="0" w:color="000000"/>
            </w:tcBorders>
          </w:tcPr>
          <w:p w14:paraId="72746B4B" w14:textId="77777777" w:rsidR="009B0A63" w:rsidRPr="003602B9" w:rsidRDefault="009B0A63" w:rsidP="00140A70">
            <w:pPr>
              <w:snapToGrid w:val="0"/>
              <w:spacing w:line="240" w:lineRule="exact"/>
              <w:ind w:right="691"/>
              <w:rPr>
                <w:rFonts w:ascii="Arial" w:hAnsi="Arial" w:cs="Arial"/>
              </w:rPr>
            </w:pPr>
          </w:p>
        </w:tc>
      </w:tr>
      <w:tr w:rsidR="009B0A63" w:rsidRPr="003602B9" w14:paraId="6211BDFE" w14:textId="77777777" w:rsidTr="00140A70">
        <w:tc>
          <w:tcPr>
            <w:tcW w:w="1620" w:type="dxa"/>
            <w:tcBorders>
              <w:left w:val="single" w:sz="4" w:space="0" w:color="000000"/>
              <w:bottom w:val="single" w:sz="4" w:space="0" w:color="000000"/>
            </w:tcBorders>
          </w:tcPr>
          <w:p w14:paraId="30F6DE63"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09BE3C08" w14:textId="77777777" w:rsidR="009B0A63" w:rsidRPr="003602B9" w:rsidRDefault="009B0A63" w:rsidP="00140A70">
            <w:pPr>
              <w:snapToGrid w:val="0"/>
              <w:spacing w:line="240" w:lineRule="exact"/>
              <w:ind w:right="691"/>
              <w:rPr>
                <w:rFonts w:ascii="Arial" w:hAnsi="Arial" w:cs="Arial"/>
              </w:rPr>
            </w:pPr>
          </w:p>
        </w:tc>
      </w:tr>
      <w:tr w:rsidR="009B0A63" w:rsidRPr="003602B9" w14:paraId="31DCD6F2" w14:textId="77777777" w:rsidTr="00140A70">
        <w:tc>
          <w:tcPr>
            <w:tcW w:w="1620" w:type="dxa"/>
            <w:tcBorders>
              <w:left w:val="single" w:sz="4" w:space="0" w:color="000000"/>
              <w:bottom w:val="single" w:sz="4" w:space="0" w:color="000000"/>
            </w:tcBorders>
          </w:tcPr>
          <w:p w14:paraId="5DB2B73A"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2C2C12E0" w14:textId="77777777" w:rsidR="009B0A63" w:rsidRPr="003602B9" w:rsidRDefault="009B0A63" w:rsidP="00140A70">
            <w:pPr>
              <w:snapToGrid w:val="0"/>
              <w:spacing w:line="240" w:lineRule="exact"/>
              <w:ind w:right="691"/>
              <w:rPr>
                <w:rFonts w:ascii="Arial" w:hAnsi="Arial" w:cs="Arial"/>
              </w:rPr>
            </w:pPr>
          </w:p>
        </w:tc>
      </w:tr>
      <w:tr w:rsidR="009B0A63" w:rsidRPr="003602B9" w14:paraId="6AF76BC2" w14:textId="77777777" w:rsidTr="00140A70">
        <w:tc>
          <w:tcPr>
            <w:tcW w:w="1620" w:type="dxa"/>
            <w:tcBorders>
              <w:left w:val="single" w:sz="4" w:space="0" w:color="000000"/>
              <w:bottom w:val="single" w:sz="4" w:space="0" w:color="000000"/>
            </w:tcBorders>
          </w:tcPr>
          <w:p w14:paraId="002EC4E7"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1D44943B" w14:textId="77777777" w:rsidR="009B0A63" w:rsidRPr="003602B9" w:rsidRDefault="009B0A63" w:rsidP="00140A70">
            <w:pPr>
              <w:snapToGrid w:val="0"/>
              <w:spacing w:line="240" w:lineRule="exact"/>
              <w:ind w:right="691"/>
              <w:rPr>
                <w:rFonts w:ascii="Arial" w:hAnsi="Arial" w:cs="Arial"/>
              </w:rPr>
            </w:pP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1" w:name="_Toc207768241"/>
      <w:bookmarkStart w:id="12" w:name="_Toc368912251"/>
      <w:r w:rsidRPr="003602B9">
        <w:t>Project Purpose</w:t>
      </w:r>
      <w:bookmarkEnd w:id="11"/>
      <w:bookmarkEnd w:id="12"/>
    </w:p>
    <w:p w14:paraId="4349B718" w14:textId="77777777" w:rsidR="002E66F4" w:rsidRPr="002E66F4" w:rsidRDefault="002E66F4" w:rsidP="00C26C21">
      <w:pPr>
        <w:pStyle w:val="InfoBlue"/>
        <w:jc w:val="both"/>
      </w:pPr>
      <w:r>
        <w:rPr>
          <w:rFonts w:ascii="Arial" w:hAnsi="Arial" w:cs="Arial"/>
        </w:rPr>
        <w:t xml:space="preserve">[This section </w:t>
      </w:r>
      <w:r w:rsidR="00FE3ABB">
        <w:rPr>
          <w:rFonts w:ascii="Arial" w:hAnsi="Arial" w:cs="Arial"/>
        </w:rPr>
        <w:t xml:space="preserve">of the </w:t>
      </w:r>
      <w:r w:rsidR="00FE3ABB" w:rsidRPr="00FE3ABB">
        <w:rPr>
          <w:rFonts w:ascii="Arial" w:hAnsi="Arial" w:cs="Arial"/>
          <w:b/>
        </w:rPr>
        <w:t>HLD LLD Document</w:t>
      </w:r>
      <w:r w:rsidR="00FE3ABB">
        <w:rPr>
          <w:rFonts w:ascii="Arial" w:hAnsi="Arial" w:cs="Arial"/>
        </w:rPr>
        <w:t xml:space="preserve"> </w:t>
      </w:r>
      <w:r>
        <w:rPr>
          <w:rFonts w:ascii="Arial" w:hAnsi="Arial" w:cs="Arial"/>
        </w:rPr>
        <w:t>defines the purpose of the Project.]</w:t>
      </w:r>
    </w:p>
    <w:p w14:paraId="7E01EFCD" w14:textId="77777777" w:rsidR="009B0A63" w:rsidRDefault="009B0A63" w:rsidP="009B0A63">
      <w:pPr>
        <w:pStyle w:val="Heading2"/>
      </w:pPr>
      <w:bookmarkStart w:id="13" w:name="_Toc207768242"/>
      <w:bookmarkStart w:id="14" w:name="_Toc368912252"/>
      <w:r w:rsidRPr="003602B9">
        <w:t>Key Project Objectives</w:t>
      </w:r>
      <w:bookmarkEnd w:id="13"/>
      <w:bookmarkEnd w:id="14"/>
    </w:p>
    <w:p w14:paraId="2B5994BE" w14:textId="77777777" w:rsidR="002E66F4" w:rsidRPr="002E66F4" w:rsidRDefault="00FE3ABB" w:rsidP="00C26C21">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Key Project Objectives.]</w:t>
      </w:r>
    </w:p>
    <w:p w14:paraId="26AC0DDF" w14:textId="77777777" w:rsidR="009B0A63" w:rsidRDefault="009B0A63" w:rsidP="009B0A63">
      <w:pPr>
        <w:pStyle w:val="Heading2"/>
      </w:pPr>
      <w:bookmarkStart w:id="15" w:name="_toc389"/>
      <w:bookmarkStart w:id="16" w:name="_Toc207768243"/>
      <w:bookmarkStart w:id="17" w:name="_Toc368912253"/>
      <w:bookmarkEnd w:id="15"/>
      <w:r>
        <w:t>P</w:t>
      </w:r>
      <w:r w:rsidRPr="003602B9">
        <w:t>roject Scope and Limitation</w:t>
      </w:r>
      <w:bookmarkEnd w:id="16"/>
      <w:bookmarkEnd w:id="17"/>
    </w:p>
    <w:p w14:paraId="319CFD7A" w14:textId="77777777" w:rsidR="00632C3B" w:rsidRPr="00632C3B" w:rsidRDefault="00632C3B" w:rsidP="00C26C21">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scope of the project and the Limitations in executing the project.]</w:t>
      </w:r>
    </w:p>
    <w:p w14:paraId="6EB50683" w14:textId="77777777" w:rsidR="009B0A63" w:rsidRDefault="009B0A63" w:rsidP="009B0A63">
      <w:pPr>
        <w:pStyle w:val="Heading3"/>
      </w:pPr>
      <w:bookmarkStart w:id="18" w:name="_Toc207768244"/>
      <w:bookmarkStart w:id="19" w:name="_Toc368912254"/>
      <w:r w:rsidRPr="003602B9">
        <w:t>In Scope</w:t>
      </w:r>
      <w:bookmarkEnd w:id="18"/>
      <w:bookmarkEnd w:id="19"/>
    </w:p>
    <w:p w14:paraId="31C7BD96" w14:textId="77777777" w:rsidR="00632C3B" w:rsidRPr="00632C3B" w:rsidRDefault="00632C3B" w:rsidP="00C26C21">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all is expected and in the scope of the project]</w:t>
      </w:r>
    </w:p>
    <w:p w14:paraId="56C0EFD8" w14:textId="77777777" w:rsidR="009B0A63" w:rsidRDefault="009B0A63" w:rsidP="009B0A63">
      <w:pPr>
        <w:pStyle w:val="Heading3"/>
      </w:pPr>
      <w:bookmarkStart w:id="20" w:name="_Toc207768245"/>
      <w:bookmarkStart w:id="21" w:name="_Toc368912255"/>
      <w:r w:rsidRPr="003602B9">
        <w:t>Out of scope</w:t>
      </w:r>
      <w:bookmarkEnd w:id="20"/>
      <w:bookmarkEnd w:id="21"/>
    </w:p>
    <w:p w14:paraId="42BE0ED4" w14:textId="77777777" w:rsidR="00632C3B" w:rsidRDefault="00632C3B" w:rsidP="00632C3B">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14:paraId="104BC14C" w14:textId="77777777" w:rsidR="00632C3B" w:rsidRPr="00632C3B" w:rsidRDefault="00632C3B" w:rsidP="00632C3B"/>
    <w:p w14:paraId="454331C3" w14:textId="77777777" w:rsidR="009B0A63" w:rsidRDefault="009B0A63" w:rsidP="009B0A63">
      <w:pPr>
        <w:pStyle w:val="Heading2"/>
      </w:pPr>
      <w:bookmarkStart w:id="22" w:name="_Toc207768246"/>
      <w:bookmarkStart w:id="23" w:name="_Toc368912256"/>
      <w:r w:rsidRPr="003602B9">
        <w:t>Functional Overview</w:t>
      </w:r>
      <w:bookmarkEnd w:id="22"/>
      <w:bookmarkEnd w:id="23"/>
    </w:p>
    <w:p w14:paraId="3DD8E5AC" w14:textId="77777777" w:rsidR="00333A76" w:rsidRPr="00333A76" w:rsidRDefault="00333A76" w:rsidP="00333A76">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Pr>
          <w:rFonts w:ascii="Arial" w:hAnsi="Arial" w:cs="Arial"/>
        </w:rPr>
        <w:t xml:space="preserve"> up into subsections (and sub </w:t>
      </w:r>
      <w:r w:rsidRPr="00333A76">
        <w:rPr>
          <w:rFonts w:ascii="Arial" w:hAnsi="Arial" w:cs="Arial"/>
        </w:rPr>
        <w:t>sections, etc ...).</w:t>
      </w:r>
      <w:r>
        <w:rPr>
          <w:rFonts w:ascii="Arial" w:hAnsi="Arial" w:cs="Arial"/>
        </w:rPr>
        <w:t>]</w:t>
      </w:r>
    </w:p>
    <w:p w14:paraId="44EFDD89" w14:textId="77777777" w:rsidR="009B0A63" w:rsidRDefault="009B0A63" w:rsidP="009B0A63">
      <w:pPr>
        <w:pStyle w:val="Heading2"/>
      </w:pPr>
      <w:bookmarkStart w:id="24" w:name="_Toc207768248"/>
      <w:bookmarkStart w:id="25" w:name="_Toc368912257"/>
      <w:r w:rsidRPr="003602B9">
        <w:lastRenderedPageBreak/>
        <w:t>Assumptions</w:t>
      </w:r>
      <w:bookmarkEnd w:id="24"/>
      <w:r w:rsidR="003751D9">
        <w:t>,</w:t>
      </w:r>
      <w:r w:rsidR="007D4C5D">
        <w:t xml:space="preserve"> Dependencies</w:t>
      </w:r>
      <w:r w:rsidR="003751D9">
        <w:t xml:space="preserve"> &amp; Constraints</w:t>
      </w:r>
      <w:bookmarkEnd w:id="25"/>
    </w:p>
    <w:p w14:paraId="4112B9BF" w14:textId="77777777" w:rsidR="003751D9" w:rsidRPr="003751D9" w:rsidRDefault="003751D9" w:rsidP="003751D9">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001F5AD1" w:rsidRPr="003751D9">
        <w:rPr>
          <w:rFonts w:ascii="Arial" w:hAnsi="Arial" w:cs="Arial"/>
        </w:rPr>
        <w:t>, dependencies</w:t>
      </w:r>
      <w:r w:rsidRPr="003751D9">
        <w:rPr>
          <w:rFonts w:ascii="Arial" w:hAnsi="Arial" w:cs="Arial"/>
        </w:rPr>
        <w:t xml:space="preserve"> or </w:t>
      </w:r>
      <w:r w:rsidR="001F5AD1" w:rsidRPr="003751D9">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14:paraId="066C9A39" w14:textId="77777777" w:rsidR="003751D9" w:rsidRPr="003751D9" w:rsidRDefault="003751D9" w:rsidP="003751D9">
      <w:pPr>
        <w:pStyle w:val="InfoBlue"/>
        <w:jc w:val="both"/>
        <w:rPr>
          <w:rFonts w:ascii="Arial" w:hAnsi="Arial" w:cs="Arial"/>
        </w:rPr>
      </w:pPr>
      <w:r w:rsidRPr="003751D9">
        <w:rPr>
          <w:rFonts w:ascii="Arial" w:hAnsi="Arial" w:cs="Arial"/>
        </w:rPr>
        <w:t>Related software or hardware</w:t>
      </w:r>
    </w:p>
    <w:p w14:paraId="0F653B47" w14:textId="77777777" w:rsidR="003751D9" w:rsidRPr="003751D9" w:rsidRDefault="003751D9" w:rsidP="003751D9">
      <w:pPr>
        <w:pStyle w:val="InfoBlue"/>
        <w:jc w:val="both"/>
        <w:rPr>
          <w:rFonts w:ascii="Arial" w:hAnsi="Arial" w:cs="Arial"/>
        </w:rPr>
      </w:pPr>
      <w:r w:rsidRPr="003751D9">
        <w:rPr>
          <w:rFonts w:ascii="Arial" w:hAnsi="Arial" w:cs="Arial"/>
        </w:rPr>
        <w:t>Operating systems</w:t>
      </w:r>
    </w:p>
    <w:p w14:paraId="399FB99B" w14:textId="77777777" w:rsidR="003751D9" w:rsidRPr="003751D9" w:rsidRDefault="003751D9" w:rsidP="003751D9">
      <w:pPr>
        <w:pStyle w:val="InfoBlue"/>
        <w:jc w:val="both"/>
        <w:rPr>
          <w:rFonts w:ascii="Arial" w:hAnsi="Arial" w:cs="Arial"/>
        </w:rPr>
      </w:pPr>
      <w:r w:rsidRPr="003751D9">
        <w:rPr>
          <w:rFonts w:ascii="Arial" w:hAnsi="Arial" w:cs="Arial"/>
        </w:rPr>
        <w:t>End-user characteristics</w:t>
      </w:r>
    </w:p>
    <w:p w14:paraId="3FA04C98" w14:textId="77777777" w:rsidR="007D4C5D" w:rsidRPr="007D4C5D" w:rsidRDefault="003751D9" w:rsidP="0019538E">
      <w:pPr>
        <w:pStyle w:val="InfoBlue"/>
        <w:jc w:val="both"/>
      </w:pPr>
      <w:r w:rsidRPr="003751D9">
        <w:rPr>
          <w:rFonts w:ascii="Arial" w:hAnsi="Arial" w:cs="Arial"/>
        </w:rPr>
        <w:t>Possible and/or probable changes in functionality</w:t>
      </w:r>
      <w:r>
        <w:rPr>
          <w:rFonts w:ascii="Arial" w:hAnsi="Arial" w:cs="Arial"/>
        </w:rPr>
        <w:t>]</w:t>
      </w:r>
      <w:r w:rsidRPr="003751D9">
        <w:rPr>
          <w:rFonts w:ascii="Arial" w:hAnsi="Arial" w:cs="Arial"/>
        </w:rPr>
        <w:t xml:space="preserve"> </w:t>
      </w:r>
    </w:p>
    <w:p w14:paraId="03A74288" w14:textId="77777777" w:rsidR="009B0A63" w:rsidRPr="003602B9" w:rsidRDefault="009B0A63" w:rsidP="00E120EC">
      <w:pPr>
        <w:pStyle w:val="Heading2"/>
      </w:pPr>
      <w:bookmarkStart w:id="26" w:name="_Toc207768249"/>
      <w:bookmarkStart w:id="27" w:name="_Toc368912258"/>
      <w:r w:rsidRPr="003602B9">
        <w:t>Risks</w:t>
      </w:r>
      <w:bookmarkEnd w:id="26"/>
      <w:bookmarkEnd w:id="27"/>
    </w:p>
    <w:p w14:paraId="42B010AE" w14:textId="77777777" w:rsidR="00B85653" w:rsidRDefault="003751D9" w:rsidP="0019538E">
      <w:pPr>
        <w:pStyle w:val="InfoBlue"/>
        <w:jc w:val="both"/>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00CE5AD2">
        <w:rPr>
          <w:rFonts w:ascii="Arial" w:hAnsi="Arial" w:cs="Arial"/>
        </w:rPr>
        <w:t xml:space="preserve">escribing the risks </w:t>
      </w:r>
      <w:r>
        <w:rPr>
          <w:rFonts w:ascii="Arial" w:hAnsi="Arial" w:cs="Arial"/>
        </w:rPr>
        <w:t>that are taken into consideration while preparing this document</w:t>
      </w:r>
      <w:r w:rsidRPr="003751D9">
        <w:rPr>
          <w:rFonts w:ascii="Arial" w:hAnsi="Arial" w:cs="Arial"/>
        </w:rPr>
        <w:t xml:space="preserve">. </w:t>
      </w:r>
      <w:r w:rsidR="00CE5AD2">
        <w:rPr>
          <w:rFonts w:ascii="Arial" w:hAnsi="Arial" w:cs="Arial"/>
        </w:rPr>
        <w:t>All the risks related to Software, Hardware, Operating System, Users, etc have to be documented here.]</w:t>
      </w:r>
    </w:p>
    <w:p w14:paraId="777CC2AB" w14:textId="77777777" w:rsidR="006B3C2A" w:rsidRDefault="009D4FE0" w:rsidP="006B3C2A">
      <w:pPr>
        <w:pStyle w:val="Heading1"/>
      </w:pPr>
      <w:bookmarkStart w:id="28" w:name="_Toc207768251"/>
      <w:bookmarkStart w:id="29" w:name="_Toc368912259"/>
      <w:r w:rsidRPr="003602B9">
        <w:t>Design Overview</w:t>
      </w:r>
      <w:bookmarkStart w:id="30" w:name="_Toc207768252"/>
      <w:bookmarkEnd w:id="28"/>
      <w:bookmarkEnd w:id="29"/>
    </w:p>
    <w:p w14:paraId="084503B3" w14:textId="77777777" w:rsidR="00F748A1" w:rsidRPr="00F748A1" w:rsidRDefault="00F748A1" w:rsidP="00F748A1">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r>
        <w:rPr>
          <w:rFonts w:ascii="Arial" w:hAnsi="Arial" w:cs="Arial"/>
        </w:rPr>
        <w:t>has to be documented.]</w:t>
      </w:r>
    </w:p>
    <w:p w14:paraId="5AAB9AF4" w14:textId="77777777" w:rsidR="006B3C2A" w:rsidRDefault="009D4FE0" w:rsidP="006B3C2A">
      <w:pPr>
        <w:pStyle w:val="Heading2"/>
      </w:pPr>
      <w:bookmarkStart w:id="31" w:name="_Toc368912260"/>
      <w:r w:rsidRPr="003602B9">
        <w:t>Design Objectives</w:t>
      </w:r>
      <w:bookmarkStart w:id="32" w:name="_Toc207768253"/>
      <w:bookmarkEnd w:id="30"/>
      <w:bookmarkEnd w:id="31"/>
    </w:p>
    <w:p w14:paraId="046473F0" w14:textId="77777777" w:rsidR="00ED14C1" w:rsidRPr="00ED14C1" w:rsidRDefault="00ED14C1" w:rsidP="00ED14C1">
      <w:pPr>
        <w:pStyle w:val="InfoBlue"/>
        <w:jc w:val="both"/>
        <w:rPr>
          <w:rFonts w:ascii="Arial" w:hAnsi="Arial" w:cs="Arial"/>
        </w:rPr>
      </w:pPr>
      <w:r>
        <w:rPr>
          <w:rFonts w:ascii="Arial" w:hAnsi="Arial" w:cs="Arial"/>
        </w:rPr>
        <w:t xml:space="preserve">[In this section, </w:t>
      </w:r>
      <w:r w:rsidRPr="00F748A1">
        <w:rPr>
          <w:rFonts w:ascii="Arial" w:hAnsi="Arial" w:cs="Arial"/>
        </w:rPr>
        <w:t>a general description of the system</w:t>
      </w:r>
      <w:r>
        <w:rPr>
          <w:rFonts w:ascii="Arial" w:hAnsi="Arial" w:cs="Arial"/>
        </w:rPr>
        <w:t>’s design objectives</w:t>
      </w:r>
      <w:r w:rsidRPr="00F748A1">
        <w:rPr>
          <w:rFonts w:ascii="Arial" w:hAnsi="Arial" w:cs="Arial"/>
        </w:rPr>
        <w:t xml:space="preserve"> including matters related to the overall system and its design </w:t>
      </w:r>
      <w:r>
        <w:rPr>
          <w:rFonts w:ascii="Arial" w:hAnsi="Arial" w:cs="Arial"/>
        </w:rPr>
        <w:t>has to be documented.]</w:t>
      </w:r>
    </w:p>
    <w:p w14:paraId="1CC063E1" w14:textId="77777777" w:rsidR="009D4FE0" w:rsidRDefault="009D4FE0" w:rsidP="006B3C2A">
      <w:pPr>
        <w:pStyle w:val="Heading3"/>
      </w:pPr>
      <w:bookmarkStart w:id="33" w:name="_Toc368912261"/>
      <w:r w:rsidRPr="003602B9">
        <w:t>Recommended Architecture</w:t>
      </w:r>
      <w:bookmarkEnd w:id="32"/>
      <w:bookmarkEnd w:id="33"/>
    </w:p>
    <w:p w14:paraId="1BC4703A" w14:textId="77777777" w:rsidR="00912B13" w:rsidRPr="00912B13" w:rsidRDefault="00912B13" w:rsidP="00912B13">
      <w:pPr>
        <w:pStyle w:val="InfoBlue"/>
        <w:jc w:val="both"/>
        <w:rPr>
          <w:rFonts w:ascii="Arial" w:hAnsi="Arial" w:cs="Arial"/>
        </w:rPr>
      </w:pPr>
      <w:r w:rsidRPr="00912B13">
        <w:rPr>
          <w:rFonts w:ascii="Arial" w:hAnsi="Arial" w:cs="Arial"/>
        </w:rPr>
        <w:t>[In this section, a document the Recommended System Architecture]</w:t>
      </w:r>
    </w:p>
    <w:p w14:paraId="5A123178" w14:textId="77777777" w:rsidR="00ED6EDC" w:rsidRDefault="009D4FE0" w:rsidP="00140A70">
      <w:pPr>
        <w:pStyle w:val="Heading2"/>
      </w:pPr>
      <w:bookmarkStart w:id="34" w:name="_Toc207768255"/>
      <w:bookmarkStart w:id="35" w:name="_Toc368912262"/>
      <w:r w:rsidRPr="003602B9">
        <w:t>Architectural Strategies</w:t>
      </w:r>
      <w:bookmarkStart w:id="36" w:name="_Toc207768256"/>
      <w:bookmarkEnd w:id="34"/>
      <w:bookmarkEnd w:id="35"/>
    </w:p>
    <w:p w14:paraId="07009E9D" w14:textId="77777777" w:rsidR="00B1405F" w:rsidRPr="00B1405F" w:rsidRDefault="00B1405F" w:rsidP="00B1405F">
      <w:pPr>
        <w:pStyle w:val="InfoBlue"/>
        <w:jc w:val="both"/>
        <w:rPr>
          <w:rFonts w:ascii="Arial" w:hAnsi="Arial" w:cs="Arial"/>
        </w:rPr>
      </w:pPr>
      <w:r w:rsidRPr="00B1405F">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3DD1B498" w14:textId="77777777" w:rsidR="00AD0765" w:rsidRDefault="009D4FE0" w:rsidP="00AD0765">
      <w:pPr>
        <w:pStyle w:val="Heading3"/>
      </w:pPr>
      <w:bookmarkStart w:id="37" w:name="_Toc368912263"/>
      <w:r w:rsidRPr="003602B9">
        <w:t>Design Alternative</w:t>
      </w:r>
      <w:bookmarkStart w:id="38" w:name="_Toc207768258"/>
      <w:bookmarkEnd w:id="36"/>
      <w:bookmarkEnd w:id="37"/>
    </w:p>
    <w:p w14:paraId="3109F09B" w14:textId="77777777" w:rsidR="00B1405F" w:rsidRPr="00B1405F" w:rsidRDefault="00B1405F" w:rsidP="00B1405F">
      <w:pPr>
        <w:pStyle w:val="InfoBlue"/>
        <w:jc w:val="both"/>
        <w:rPr>
          <w:rFonts w:ascii="Arial" w:hAnsi="Arial" w:cs="Arial"/>
        </w:rPr>
      </w:pPr>
      <w:r>
        <w:rPr>
          <w:rFonts w:ascii="Arial" w:hAnsi="Arial" w:cs="Arial"/>
        </w:rPr>
        <w:t>[</w:t>
      </w:r>
      <w:r w:rsidRPr="00B1405F">
        <w:rPr>
          <w:rFonts w:ascii="Arial" w:hAnsi="Arial" w:cs="Arial"/>
        </w:rPr>
        <w:t>All the available alternatives have to be documented here along with the re</w:t>
      </w:r>
      <w:r w:rsidR="00F10138">
        <w:rPr>
          <w:rFonts w:ascii="Arial" w:hAnsi="Arial" w:cs="Arial"/>
        </w:rPr>
        <w:t>a</w:t>
      </w:r>
      <w:r w:rsidRPr="00B1405F">
        <w:rPr>
          <w:rFonts w:ascii="Arial" w:hAnsi="Arial" w:cs="Arial"/>
        </w:rPr>
        <w:t>sons for selection or rejection of the particular alternative.</w:t>
      </w:r>
      <w:r>
        <w:rPr>
          <w:rFonts w:ascii="Arial" w:hAnsi="Arial" w:cs="Arial"/>
        </w:rPr>
        <w:t>]</w:t>
      </w:r>
      <w:r w:rsidRPr="00B1405F">
        <w:rPr>
          <w:rFonts w:ascii="Arial" w:hAnsi="Arial" w:cs="Arial"/>
        </w:rPr>
        <w:t xml:space="preserve"> </w:t>
      </w:r>
    </w:p>
    <w:p w14:paraId="6560256D" w14:textId="77777777" w:rsidR="00AD0765" w:rsidRDefault="009D4FE0" w:rsidP="00AD0765">
      <w:pPr>
        <w:pStyle w:val="Heading3"/>
      </w:pPr>
      <w:bookmarkStart w:id="39" w:name="_Toc368912264"/>
      <w:r w:rsidRPr="003602B9">
        <w:t>Reuse of Existing Common Services/Utilities</w:t>
      </w:r>
      <w:bookmarkStart w:id="40" w:name="_Toc207768259"/>
      <w:bookmarkEnd w:id="38"/>
      <w:bookmarkEnd w:id="39"/>
    </w:p>
    <w:p w14:paraId="3488AC80"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available common services or Utilities that will be used by this system here.]</w:t>
      </w:r>
    </w:p>
    <w:p w14:paraId="7A4E8589" w14:textId="77777777" w:rsidR="00AD0765" w:rsidRDefault="009D4FE0" w:rsidP="00AD0765">
      <w:pPr>
        <w:pStyle w:val="Heading3"/>
      </w:pPr>
      <w:bookmarkStart w:id="41" w:name="_Toc368912265"/>
      <w:r w:rsidRPr="003602B9">
        <w:t>Creation of New Common Services/Utilities</w:t>
      </w:r>
      <w:bookmarkStart w:id="42" w:name="_Toc207768260"/>
      <w:bookmarkEnd w:id="40"/>
      <w:bookmarkEnd w:id="41"/>
    </w:p>
    <w:p w14:paraId="3165CD36"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new services or Utilities that have to be created as part of this system here.]</w:t>
      </w:r>
    </w:p>
    <w:p w14:paraId="297E4E96" w14:textId="77777777" w:rsidR="00AD0765" w:rsidRDefault="009D4FE0" w:rsidP="00AD0765">
      <w:pPr>
        <w:pStyle w:val="Heading3"/>
      </w:pPr>
      <w:bookmarkStart w:id="43" w:name="_Toc368912266"/>
      <w:r w:rsidRPr="003602B9">
        <w:t>User Interface Paradigms</w:t>
      </w:r>
      <w:bookmarkStart w:id="44" w:name="_Toc207768263"/>
      <w:bookmarkEnd w:id="42"/>
      <w:bookmarkEnd w:id="43"/>
    </w:p>
    <w:p w14:paraId="6D998C48" w14:textId="77777777" w:rsidR="00A20F89" w:rsidRPr="00A20F89" w:rsidRDefault="00A20F89" w:rsidP="00A20F89">
      <w:pPr>
        <w:pStyle w:val="InfoBlue"/>
        <w:jc w:val="both"/>
        <w:rPr>
          <w:rFonts w:ascii="Arial" w:hAnsi="Arial" w:cs="Arial"/>
        </w:rPr>
      </w:pPr>
      <w:r w:rsidRPr="00A20F89">
        <w:rPr>
          <w:rFonts w:ascii="Arial" w:hAnsi="Arial" w:cs="Arial"/>
        </w:rPr>
        <w:t>[Document the User Interface Paradigms here.]</w:t>
      </w:r>
    </w:p>
    <w:p w14:paraId="36A7A469" w14:textId="77777777" w:rsidR="00AD0765" w:rsidRDefault="009D4FE0" w:rsidP="00AD0765">
      <w:pPr>
        <w:pStyle w:val="Heading3"/>
      </w:pPr>
      <w:bookmarkStart w:id="45" w:name="_Toc368912267"/>
      <w:r w:rsidRPr="003602B9">
        <w:lastRenderedPageBreak/>
        <w:t>System Interface Paradigms</w:t>
      </w:r>
      <w:bookmarkStart w:id="46" w:name="_Toc207768264"/>
      <w:bookmarkEnd w:id="44"/>
      <w:bookmarkEnd w:id="45"/>
    </w:p>
    <w:p w14:paraId="585B2C88" w14:textId="77777777" w:rsidR="00A20F89" w:rsidRPr="00A20F89" w:rsidRDefault="00A20F89" w:rsidP="00A20F89">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14:paraId="3CC835D2" w14:textId="77777777" w:rsidR="005E7584" w:rsidRDefault="009D4FE0" w:rsidP="00FD12E4">
      <w:pPr>
        <w:pStyle w:val="Heading3"/>
      </w:pPr>
      <w:bookmarkStart w:id="47" w:name="_Toc368912268"/>
      <w:r w:rsidRPr="003602B9">
        <w:t xml:space="preserve">Error Detection </w:t>
      </w:r>
      <w:bookmarkStart w:id="48" w:name="_Toc361156523"/>
      <w:bookmarkStart w:id="49" w:name="_Toc207768265"/>
      <w:bookmarkEnd w:id="46"/>
      <w:r w:rsidR="005E7584">
        <w:t>/ Exceptional Handling</w:t>
      </w:r>
      <w:bookmarkEnd w:id="47"/>
      <w:bookmarkEnd w:id="48"/>
    </w:p>
    <w:p w14:paraId="67C5A003" w14:textId="77777777" w:rsidR="00F46DA6" w:rsidRPr="000C74B2" w:rsidRDefault="00F46DA6" w:rsidP="00F46DA6">
      <w:pPr>
        <w:pStyle w:val="InfoBlue"/>
        <w:jc w:val="both"/>
        <w:rPr>
          <w:rFonts w:ascii="Arial" w:hAnsi="Arial" w:cs="Arial"/>
        </w:rPr>
      </w:pPr>
      <w:r w:rsidRPr="000C74B2">
        <w:rPr>
          <w:rFonts w:ascii="Arial" w:hAnsi="Arial" w:cs="Arial"/>
        </w:rPr>
        <w:t>[</w:t>
      </w:r>
      <w:r>
        <w:rPr>
          <w:rFonts w:ascii="Arial" w:hAnsi="Arial" w:cs="Arial"/>
        </w:rPr>
        <w:t xml:space="preserve">A good system design ensures Error Detection and </w:t>
      </w:r>
      <w:r w:rsidR="005E7584">
        <w:rPr>
          <w:rFonts w:ascii="Arial" w:hAnsi="Arial" w:cs="Arial"/>
        </w:rPr>
        <w:t>Exception handling</w:t>
      </w:r>
      <w:r>
        <w:rPr>
          <w:rFonts w:ascii="Arial" w:hAnsi="Arial" w:cs="Arial"/>
        </w:rPr>
        <w:t xml:space="preserve"> procedures. Document all</w:t>
      </w:r>
      <w:r w:rsidRPr="000C74B2">
        <w:rPr>
          <w:rFonts w:ascii="Arial" w:hAnsi="Arial" w:cs="Arial"/>
        </w:rPr>
        <w:t xml:space="preserve"> </w:t>
      </w:r>
      <w:r w:rsidR="005E7584">
        <w:rPr>
          <w:rFonts w:ascii="Arial" w:hAnsi="Arial" w:cs="Arial"/>
        </w:rPr>
        <w:t>the details on how the Error detection has to be done in the system and how the Exceptions are thrown and handled</w:t>
      </w:r>
      <w:r w:rsidRPr="000C74B2">
        <w:rPr>
          <w:rFonts w:ascii="Arial" w:hAnsi="Arial" w:cs="Arial"/>
        </w:rPr>
        <w:t xml:space="preserve"> in the system </w:t>
      </w:r>
      <w:r>
        <w:rPr>
          <w:rFonts w:ascii="Arial" w:hAnsi="Arial" w:cs="Arial"/>
        </w:rPr>
        <w:t>in this section</w:t>
      </w:r>
      <w:r w:rsidRPr="000C74B2">
        <w:rPr>
          <w:rFonts w:ascii="Arial" w:hAnsi="Arial" w:cs="Arial"/>
        </w:rPr>
        <w:t xml:space="preserve">.] </w:t>
      </w:r>
    </w:p>
    <w:p w14:paraId="2398946B" w14:textId="77777777" w:rsidR="00AD0765" w:rsidRDefault="009D4FE0" w:rsidP="00FD12E4">
      <w:pPr>
        <w:pStyle w:val="Heading3"/>
      </w:pPr>
      <w:bookmarkStart w:id="50" w:name="_Toc368912269"/>
      <w:r w:rsidRPr="003602B9">
        <w:t>Memory Management</w:t>
      </w:r>
      <w:bookmarkStart w:id="51" w:name="_Toc207768266"/>
      <w:bookmarkEnd w:id="49"/>
      <w:bookmarkEnd w:id="50"/>
    </w:p>
    <w:p w14:paraId="2F8293FB" w14:textId="77777777" w:rsidR="000C74B2" w:rsidRPr="000C74B2" w:rsidRDefault="000C74B2" w:rsidP="000C74B2">
      <w:pPr>
        <w:pStyle w:val="InfoBlue"/>
        <w:jc w:val="both"/>
        <w:rPr>
          <w:rFonts w:ascii="Arial" w:hAnsi="Arial" w:cs="Arial"/>
        </w:rPr>
      </w:pPr>
      <w:r w:rsidRPr="000C74B2">
        <w:rPr>
          <w:rFonts w:ascii="Arial" w:hAnsi="Arial" w:cs="Arial"/>
        </w:rPr>
        <w:t>[Memory Management is a critical aspect of any system. A system designed keeping Memory Management in view uses very less Memory and frees up unused memory at frequent intervals.</w:t>
      </w:r>
      <w:r w:rsidR="00873023">
        <w:rPr>
          <w:rFonts w:ascii="Arial" w:hAnsi="Arial" w:cs="Arial"/>
        </w:rPr>
        <w:t xml:space="preserve"> </w:t>
      </w:r>
      <w:r w:rsidRPr="000C74B2">
        <w:rPr>
          <w:rFonts w:ascii="Arial" w:hAnsi="Arial" w:cs="Arial"/>
        </w:rPr>
        <w:t>Document all the Memory Management policies</w:t>
      </w:r>
      <w:r w:rsidR="00873023">
        <w:rPr>
          <w:rFonts w:ascii="Arial" w:hAnsi="Arial" w:cs="Arial"/>
        </w:rPr>
        <w:t>, Critical issues related to Memory Management like Relocation, Protection, Sharing, Logical and Physical Organization etc.</w:t>
      </w:r>
      <w:r w:rsidRPr="000C74B2">
        <w:rPr>
          <w:rFonts w:ascii="Arial" w:hAnsi="Arial" w:cs="Arial"/>
        </w:rPr>
        <w:t xml:space="preserve"> to be implemented in the system here.</w:t>
      </w:r>
      <w:r w:rsidR="00873023">
        <w:rPr>
          <w:rFonts w:ascii="Arial" w:hAnsi="Arial" w:cs="Arial"/>
        </w:rPr>
        <w:t xml:space="preserve"> Focus on Design Decisions to Manage Memory.</w:t>
      </w:r>
      <w:r w:rsidRPr="000C74B2">
        <w:rPr>
          <w:rFonts w:ascii="Arial" w:hAnsi="Arial" w:cs="Arial"/>
        </w:rPr>
        <w:t xml:space="preserve">] </w:t>
      </w:r>
    </w:p>
    <w:p w14:paraId="3F73C61F" w14:textId="77777777" w:rsidR="00AD0765" w:rsidRDefault="009D4FE0" w:rsidP="00FD12E4">
      <w:pPr>
        <w:pStyle w:val="Heading3"/>
      </w:pPr>
      <w:bookmarkStart w:id="52" w:name="_Toc368912270"/>
      <w:r w:rsidRPr="003602B9">
        <w:t>Performance</w:t>
      </w:r>
      <w:bookmarkStart w:id="53" w:name="_Toc207768267"/>
      <w:bookmarkEnd w:id="51"/>
      <w:bookmarkEnd w:id="52"/>
    </w:p>
    <w:p w14:paraId="5784671B" w14:textId="77777777" w:rsidR="00272E71" w:rsidRPr="00272E71" w:rsidRDefault="00272E71" w:rsidP="00272E71">
      <w:pPr>
        <w:pStyle w:val="InfoBlue"/>
        <w:jc w:val="both"/>
      </w:pPr>
      <w:r w:rsidRPr="000C74B2">
        <w:rPr>
          <w:rFonts w:ascii="Arial" w:hAnsi="Arial" w:cs="Arial"/>
        </w:rPr>
        <w:t>[</w:t>
      </w:r>
      <w:r>
        <w:rPr>
          <w:rFonts w:ascii="Arial" w:hAnsi="Arial" w:cs="Arial"/>
        </w:rPr>
        <w:t>Another</w:t>
      </w:r>
      <w:r w:rsidRPr="000C74B2">
        <w:rPr>
          <w:rFonts w:ascii="Arial" w:hAnsi="Arial" w:cs="Arial"/>
        </w:rPr>
        <w:t xml:space="preserve"> critical aspect of any system</w:t>
      </w:r>
      <w:r>
        <w:rPr>
          <w:rFonts w:ascii="Arial" w:hAnsi="Arial" w:cs="Arial"/>
        </w:rPr>
        <w:t xml:space="preserve"> is Performance</w:t>
      </w:r>
      <w:r w:rsidRPr="000C74B2">
        <w:rPr>
          <w:rFonts w:ascii="Arial" w:hAnsi="Arial" w:cs="Arial"/>
        </w:rPr>
        <w:t>. A sys</w:t>
      </w:r>
      <w:r>
        <w:rPr>
          <w:rFonts w:ascii="Arial" w:hAnsi="Arial" w:cs="Arial"/>
        </w:rPr>
        <w:t xml:space="preserve">tem designed keeping Performance </w:t>
      </w:r>
      <w:r w:rsidRPr="000C74B2">
        <w:rPr>
          <w:rFonts w:ascii="Arial" w:hAnsi="Arial" w:cs="Arial"/>
        </w:rPr>
        <w:t>in view uses</w:t>
      </w:r>
      <w:r>
        <w:rPr>
          <w:rFonts w:ascii="Arial" w:hAnsi="Arial" w:cs="Arial"/>
        </w:rPr>
        <w:t xml:space="preserve"> is fast and very responsive. </w:t>
      </w:r>
      <w:r w:rsidRPr="000C74B2">
        <w:rPr>
          <w:rFonts w:ascii="Arial" w:hAnsi="Arial" w:cs="Arial"/>
        </w:rPr>
        <w:t xml:space="preserve">Document all the </w:t>
      </w:r>
      <w:r>
        <w:rPr>
          <w:rFonts w:ascii="Arial" w:hAnsi="Arial" w:cs="Arial"/>
        </w:rPr>
        <w:t>System Performance requirements</w:t>
      </w:r>
      <w:r w:rsidRPr="000C74B2">
        <w:rPr>
          <w:rFonts w:ascii="Arial" w:hAnsi="Arial" w:cs="Arial"/>
        </w:rPr>
        <w:t xml:space="preserve"> here.</w:t>
      </w:r>
      <w:r w:rsidR="00873023">
        <w:rPr>
          <w:rFonts w:ascii="Arial" w:hAnsi="Arial" w:cs="Arial"/>
        </w:rPr>
        <w:t xml:space="preserve"> Focus on Design Decisions to manage Performance.</w:t>
      </w:r>
      <w:r w:rsidRPr="000C74B2">
        <w:rPr>
          <w:rFonts w:ascii="Arial" w:hAnsi="Arial" w:cs="Arial"/>
        </w:rPr>
        <w:t xml:space="preserve">] </w:t>
      </w:r>
    </w:p>
    <w:p w14:paraId="0D745A77" w14:textId="77777777" w:rsidR="00AD0765" w:rsidRDefault="009D4FE0" w:rsidP="00FD12E4">
      <w:pPr>
        <w:pStyle w:val="Heading3"/>
      </w:pPr>
      <w:bookmarkStart w:id="54" w:name="_Toc368912271"/>
      <w:r w:rsidRPr="003602B9">
        <w:t>Security</w:t>
      </w:r>
      <w:bookmarkStart w:id="55" w:name="_Toc207768271"/>
      <w:bookmarkEnd w:id="53"/>
      <w:bookmarkEnd w:id="54"/>
    </w:p>
    <w:p w14:paraId="43BF5109" w14:textId="77777777" w:rsidR="00272E71" w:rsidRPr="00272E71" w:rsidRDefault="00272E71" w:rsidP="001267B1">
      <w:pPr>
        <w:pStyle w:val="InfoBlue"/>
        <w:jc w:val="both"/>
        <w:rPr>
          <w:rFonts w:ascii="Arial" w:hAnsi="Arial" w:cs="Arial"/>
        </w:rPr>
      </w:pPr>
      <w:r w:rsidRPr="00272E71">
        <w:rPr>
          <w:rFonts w:ascii="Arial" w:hAnsi="Arial" w:cs="Arial"/>
        </w:rPr>
        <w:t>[Security has emerge</w:t>
      </w:r>
      <w:r w:rsidR="001267B1">
        <w:rPr>
          <w:rFonts w:ascii="Arial" w:hAnsi="Arial" w:cs="Arial"/>
        </w:rPr>
        <w:t>d</w:t>
      </w:r>
      <w:r w:rsidRP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Pr>
          <w:rFonts w:ascii="Arial" w:hAnsi="Arial" w:cs="Arial"/>
        </w:rPr>
        <w:t>s implemented in the system including the use and management of integrity and access controls that apply to the system and its components</w:t>
      </w:r>
      <w:r w:rsidRPr="00272E71">
        <w:rPr>
          <w:rFonts w:ascii="Arial" w:hAnsi="Arial" w:cs="Arial"/>
        </w:rPr>
        <w:t>.</w:t>
      </w:r>
      <w:r w:rsidR="001267B1">
        <w:rPr>
          <w:rFonts w:ascii="Arial" w:hAnsi="Arial" w:cs="Arial"/>
        </w:rPr>
        <w:t xml:space="preserve"> Also include any tools that will support security and privacy requirements.</w:t>
      </w:r>
      <w:r w:rsidRPr="00272E71">
        <w:rPr>
          <w:rFonts w:ascii="Arial" w:hAnsi="Arial" w:cs="Arial"/>
        </w:rPr>
        <w:t>]</w:t>
      </w:r>
      <w:r w:rsidR="001267B1">
        <w:rPr>
          <w:i w:val="0"/>
          <w:iCs/>
          <w:sz w:val="23"/>
          <w:szCs w:val="23"/>
        </w:rPr>
        <w:t xml:space="preserve"> </w:t>
      </w:r>
      <w:r w:rsidRPr="00272E71">
        <w:rPr>
          <w:rFonts w:ascii="Arial" w:hAnsi="Arial" w:cs="Arial"/>
        </w:rPr>
        <w:t xml:space="preserve"> </w:t>
      </w:r>
    </w:p>
    <w:p w14:paraId="1D949CE4" w14:textId="77777777" w:rsidR="00AD0765" w:rsidRDefault="009D4FE0" w:rsidP="00FD12E4">
      <w:pPr>
        <w:pStyle w:val="Heading3"/>
      </w:pPr>
      <w:bookmarkStart w:id="56" w:name="_Toc368912272"/>
      <w:r w:rsidRPr="00272E71">
        <w:t>Concurrency and Synchronization</w:t>
      </w:r>
      <w:bookmarkStart w:id="57" w:name="_Toc207768272"/>
      <w:bookmarkEnd w:id="55"/>
      <w:bookmarkEnd w:id="56"/>
    </w:p>
    <w:p w14:paraId="69538967" w14:textId="77777777" w:rsidR="00DA6E32" w:rsidRPr="00DA6E32" w:rsidRDefault="00DA6E32" w:rsidP="00DA6E32">
      <w:pPr>
        <w:pStyle w:val="InfoBlue"/>
        <w:jc w:val="both"/>
        <w:rPr>
          <w:rFonts w:ascii="Arial" w:hAnsi="Arial" w:cs="Arial"/>
        </w:rPr>
      </w:pPr>
      <w:r w:rsidRPr="00DA6E32">
        <w:rPr>
          <w:rFonts w:ascii="Arial" w:hAnsi="Arial" w:cs="Arial"/>
        </w:rPr>
        <w:t>[If the system needs to be in synch with another system, the details of the same have to be documented here.]</w:t>
      </w:r>
    </w:p>
    <w:p w14:paraId="44CB258F" w14:textId="77777777" w:rsidR="00AD0765" w:rsidRDefault="009D4FE0" w:rsidP="00FD12E4">
      <w:pPr>
        <w:pStyle w:val="Heading3"/>
      </w:pPr>
      <w:bookmarkStart w:id="58" w:name="_Toc368912273"/>
      <w:r w:rsidRPr="003602B9">
        <w:t>Housekeeping and Maintenanc</w:t>
      </w:r>
      <w:bookmarkStart w:id="59" w:name="_Toc207768273"/>
      <w:bookmarkEnd w:id="57"/>
      <w:r w:rsidR="00AD0765">
        <w:t>e</w:t>
      </w:r>
      <w:bookmarkEnd w:id="58"/>
    </w:p>
    <w:p w14:paraId="406CC36E" w14:textId="77777777" w:rsidR="00D10D5F" w:rsidRDefault="00DA6E32" w:rsidP="00C26C21">
      <w:pPr>
        <w:pStyle w:val="InfoBlue"/>
        <w:jc w:val="both"/>
        <w:rPr>
          <w:rFonts w:ascii="Arial" w:hAnsi="Arial" w:cs="Arial"/>
        </w:rPr>
      </w:pPr>
      <w:r w:rsidRPr="00DA6E32">
        <w:rPr>
          <w:rFonts w:ascii="Arial" w:hAnsi="Arial" w:cs="Arial"/>
        </w:rPr>
        <w:t xml:space="preserve">[All the details with respect to the Housekeeping and Maintenance of the system like clearing of logs, clearing up Memory details, Purging the Database of old records have to be documented here.] </w:t>
      </w:r>
      <w:bookmarkEnd w:id="59"/>
    </w:p>
    <w:p w14:paraId="27921CB1" w14:textId="77777777" w:rsidR="00D10D5F" w:rsidRDefault="00D10D5F" w:rsidP="00D10D5F">
      <w:pPr>
        <w:pStyle w:val="Heading1"/>
      </w:pPr>
      <w:bookmarkStart w:id="60" w:name="_Toc207768275"/>
      <w:bookmarkStart w:id="61" w:name="_Toc368912274"/>
      <w:r w:rsidRPr="003602B9">
        <w:t>System Architecture</w:t>
      </w:r>
      <w:bookmarkStart w:id="62" w:name="_Toc207768276"/>
      <w:bookmarkEnd w:id="60"/>
      <w:bookmarkEnd w:id="61"/>
    </w:p>
    <w:p w14:paraId="2B6381F3" w14:textId="77777777"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14:paraId="237D2457" w14:textId="77777777" w:rsidR="00D00827" w:rsidRPr="00D00827" w:rsidRDefault="00D00827" w:rsidP="00D00827">
      <w:pPr>
        <w:pStyle w:val="InfoBlue"/>
        <w:jc w:val="both"/>
      </w:pPr>
      <w:r w:rsidRPr="00D00827">
        <w:rPr>
          <w:rFonts w:ascii="Arial" w:hAnsi="Arial" w:cs="Arial"/>
        </w:rPr>
        <w:t xml:space="preserve">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w:t>
      </w:r>
      <w:r w:rsidRPr="00D00827">
        <w:rPr>
          <w:rFonts w:ascii="Arial" w:hAnsi="Arial" w:cs="Arial"/>
        </w:rPr>
        <w:lastRenderedPageBreak/>
        <w:t>results.</w:t>
      </w:r>
      <w:r>
        <w:rPr>
          <w:rFonts w:ascii="Arial" w:hAnsi="Arial" w:cs="Arial"/>
        </w:rPr>
        <w:t>]</w:t>
      </w:r>
    </w:p>
    <w:p w14:paraId="12E7E803" w14:textId="77777777" w:rsidR="00D10D5F" w:rsidRDefault="00D10D5F" w:rsidP="00D10D5F">
      <w:pPr>
        <w:pStyle w:val="Heading2"/>
      </w:pPr>
      <w:bookmarkStart w:id="63" w:name="_Toc368912275"/>
      <w:r w:rsidRPr="003602B9">
        <w:t>System Architecture Diagram.</w:t>
      </w:r>
      <w:r>
        <w:t xml:space="preserve"> </w:t>
      </w:r>
      <w:r w:rsidRPr="003602B9">
        <w:t>(Not Necessary)</w:t>
      </w:r>
      <w:bookmarkStart w:id="64" w:name="_Toc207768278"/>
      <w:bookmarkEnd w:id="62"/>
      <w:bookmarkEnd w:id="63"/>
    </w:p>
    <w:p w14:paraId="65BC7CBA" w14:textId="77777777" w:rsidR="00D00827" w:rsidRPr="00D00827" w:rsidRDefault="00D00827" w:rsidP="00D0082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14:paraId="0B09C9E9" w14:textId="77777777" w:rsidR="00D10D5F" w:rsidRDefault="00D10D5F" w:rsidP="00D10D5F">
      <w:pPr>
        <w:pStyle w:val="Heading2"/>
      </w:pPr>
      <w:bookmarkStart w:id="65" w:name="_Toc368912276"/>
      <w:r w:rsidRPr="003602B9">
        <w:t>System Use-Cases</w:t>
      </w:r>
      <w:bookmarkStart w:id="66" w:name="_Toc207768279"/>
      <w:bookmarkEnd w:id="64"/>
      <w:bookmarkEnd w:id="65"/>
    </w:p>
    <w:p w14:paraId="1193970F" w14:textId="77777777" w:rsidR="00D00827" w:rsidRPr="00D00827" w:rsidRDefault="00D00827" w:rsidP="00D00827">
      <w:pPr>
        <w:pStyle w:val="InfoBlue"/>
        <w:jc w:val="both"/>
        <w:rPr>
          <w:rFonts w:ascii="Arial" w:hAnsi="Arial" w:cs="Arial"/>
        </w:rPr>
      </w:pPr>
      <w:r w:rsidRPr="00D00827">
        <w:rPr>
          <w:rFonts w:ascii="Arial" w:hAnsi="Arial" w:cs="Arial"/>
        </w:rPr>
        <w:t xml:space="preserve">[If there are any documented scenarios or use-cases of the system behavior and/or structure, they may be included here] </w:t>
      </w:r>
    </w:p>
    <w:p w14:paraId="6616E2C1" w14:textId="77777777" w:rsidR="00D10D5F" w:rsidRDefault="00D10D5F" w:rsidP="00D10D5F">
      <w:pPr>
        <w:pStyle w:val="Heading2"/>
      </w:pPr>
      <w:bookmarkStart w:id="67" w:name="_Toc368912277"/>
      <w:r w:rsidRPr="003602B9">
        <w:t>Subsystem Architecture</w:t>
      </w:r>
      <w:bookmarkStart w:id="68" w:name="_Toc207768280"/>
      <w:bookmarkEnd w:id="66"/>
      <w:bookmarkEnd w:id="67"/>
    </w:p>
    <w:p w14:paraId="1705EAD2" w14:textId="77777777" w:rsidR="00D22E79" w:rsidRPr="00D22E79" w:rsidRDefault="00D22E79" w:rsidP="00D22E79">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14:paraId="590E328F" w14:textId="77777777" w:rsidR="00D22E79" w:rsidRPr="00D22E79" w:rsidRDefault="00D22E79" w:rsidP="00D22E79">
      <w:pPr>
        <w:pStyle w:val="InfoBlue"/>
        <w:jc w:val="both"/>
        <w:rPr>
          <w:rFonts w:ascii="Arial" w:hAnsi="Arial" w:cs="Arial"/>
        </w:rPr>
      </w:pPr>
      <w:r w:rsidRPr="00D22E79">
        <w:rPr>
          <w:rFonts w:ascii="Arial" w:hAnsi="Arial" w:cs="Arial"/>
        </w:rPr>
        <w:t>If any subcomponents are also deemed to merit further discussion, then describe them in a separate subsection of this section</w:t>
      </w:r>
      <w:r w:rsidR="00F6799C">
        <w:rPr>
          <w:rFonts w:ascii="Arial" w:hAnsi="Arial" w:cs="Arial"/>
        </w:rPr>
        <w:t>.</w:t>
      </w:r>
      <w:r w:rsidRPr="00D22E79">
        <w:rPr>
          <w:rFonts w:ascii="Arial" w:hAnsi="Arial" w:cs="Arial"/>
        </w:rPr>
        <w:t xml:space="preserve"> Proceed to go into as many levels/subsections of discussion as needed in order for the reader to gain a high-level understanding of the entire system or subsystem (but remember to leave the gory details for the Detailed System Design section).]</w:t>
      </w:r>
    </w:p>
    <w:p w14:paraId="10B6819A" w14:textId="77777777" w:rsidR="00D10D5F" w:rsidRDefault="00D10D5F" w:rsidP="00D10D5F">
      <w:pPr>
        <w:pStyle w:val="Heading2"/>
      </w:pPr>
      <w:bookmarkStart w:id="69" w:name="_Toc368912278"/>
      <w:r w:rsidRPr="003602B9">
        <w:t>System Interfaces</w:t>
      </w:r>
      <w:bookmarkStart w:id="70" w:name="_Toc207768281"/>
      <w:bookmarkEnd w:id="68"/>
      <w:bookmarkEnd w:id="69"/>
    </w:p>
    <w:p w14:paraId="4496A8C4" w14:textId="77777777" w:rsidR="00890EBD" w:rsidRPr="00890EBD" w:rsidRDefault="00890EBD" w:rsidP="00890EBD">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14:paraId="62D54D67" w14:textId="77777777" w:rsidR="00D10D5F" w:rsidRDefault="00D10D5F" w:rsidP="00D10D5F">
      <w:pPr>
        <w:pStyle w:val="Heading3"/>
      </w:pPr>
      <w:bookmarkStart w:id="71" w:name="_Toc368912279"/>
      <w:r w:rsidRPr="003602B9">
        <w:t>Internal Interfaces</w:t>
      </w:r>
      <w:bookmarkStart w:id="72" w:name="_Toc207768282"/>
      <w:bookmarkEnd w:id="70"/>
      <w:bookmarkEnd w:id="71"/>
    </w:p>
    <w:p w14:paraId="2C075F55"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Internal Interfaces the system interacts with along with the details of data flow and frequency.]</w:t>
      </w:r>
    </w:p>
    <w:p w14:paraId="31E0FD79" w14:textId="77777777" w:rsidR="00D10D5F" w:rsidRDefault="00D10D5F" w:rsidP="00D10D5F">
      <w:pPr>
        <w:pStyle w:val="Heading3"/>
      </w:pPr>
      <w:bookmarkStart w:id="73" w:name="_Toc368912280"/>
      <w:r>
        <w:t>External</w:t>
      </w:r>
      <w:r w:rsidRPr="003602B9">
        <w:t xml:space="preserve"> Interfaces</w:t>
      </w:r>
      <w:bookmarkStart w:id="74" w:name="_Toc207768283"/>
      <w:bookmarkEnd w:id="72"/>
      <w:bookmarkEnd w:id="73"/>
    </w:p>
    <w:p w14:paraId="1F68CA46"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14:paraId="1224A591" w14:textId="77777777" w:rsidR="00F304DA" w:rsidRDefault="0045480B" w:rsidP="00F304DA">
      <w:pPr>
        <w:pStyle w:val="Heading1"/>
      </w:pPr>
      <w:bookmarkStart w:id="75" w:name="_Toc207768287"/>
      <w:bookmarkStart w:id="76" w:name="_Toc368912281"/>
      <w:bookmarkEnd w:id="74"/>
      <w:r w:rsidRPr="003602B9">
        <w:t>Detailed System Design</w:t>
      </w:r>
      <w:bookmarkStart w:id="77" w:name="_Toc207768300"/>
      <w:bookmarkEnd w:id="75"/>
      <w:bookmarkEnd w:id="76"/>
    </w:p>
    <w:p w14:paraId="22F05FC1" w14:textId="77777777" w:rsidR="004A27EA" w:rsidRPr="004A27EA" w:rsidRDefault="004A27EA" w:rsidP="004A27EA">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14:paraId="7A962BCD" w14:textId="77777777" w:rsidR="00F304DA" w:rsidRDefault="0045480B" w:rsidP="00F304DA">
      <w:pPr>
        <w:pStyle w:val="Heading2"/>
      </w:pPr>
      <w:bookmarkStart w:id="78" w:name="_Toc368912282"/>
      <w:r w:rsidRPr="003602B9">
        <w:t>Key Entities</w:t>
      </w:r>
      <w:bookmarkStart w:id="79" w:name="_Toc207768301"/>
      <w:bookmarkEnd w:id="77"/>
      <w:bookmarkEnd w:id="78"/>
    </w:p>
    <w:p w14:paraId="6E1B5C9E" w14:textId="77777777" w:rsidR="007B42B5" w:rsidRPr="007B42B5" w:rsidRDefault="007B42B5" w:rsidP="007B42B5">
      <w:pPr>
        <w:pStyle w:val="InfoBlue"/>
        <w:jc w:val="both"/>
        <w:rPr>
          <w:rFonts w:ascii="Arial" w:hAnsi="Arial" w:cs="Arial"/>
        </w:rPr>
      </w:pPr>
      <w:r>
        <w:rPr>
          <w:rFonts w:ascii="Arial" w:hAnsi="Arial" w:cs="Arial"/>
        </w:rPr>
        <w:t>[Provide a Comprehensive list of the Key Entit</w:t>
      </w:r>
      <w:r w:rsidR="00B563A7">
        <w:rPr>
          <w:rFonts w:ascii="Arial" w:hAnsi="Arial" w:cs="Arial"/>
        </w:rPr>
        <w:t>ies associated with</w:t>
      </w:r>
      <w:r>
        <w:rPr>
          <w:rFonts w:ascii="Arial" w:hAnsi="Arial" w:cs="Arial"/>
        </w:rPr>
        <w:t xml:space="preserve"> the System in this section.]</w:t>
      </w:r>
    </w:p>
    <w:p w14:paraId="2ABD1110" w14:textId="77777777" w:rsidR="00F304DA" w:rsidRDefault="0045480B" w:rsidP="00F304DA">
      <w:pPr>
        <w:pStyle w:val="Heading2"/>
      </w:pPr>
      <w:bookmarkStart w:id="80" w:name="_Toc368912283"/>
      <w:r w:rsidRPr="003602B9">
        <w:t>Detailed-Level Database Design</w:t>
      </w:r>
      <w:bookmarkStart w:id="81" w:name="_Toc207768303"/>
      <w:bookmarkEnd w:id="79"/>
      <w:bookmarkEnd w:id="80"/>
    </w:p>
    <w:p w14:paraId="32444970" w14:textId="77777777" w:rsidR="00BE57D7" w:rsidRPr="00BE57D7" w:rsidRDefault="00BE57D7" w:rsidP="00BE57D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001F5AD1" w:rsidRPr="00BE57D7">
        <w:rPr>
          <w:rFonts w:ascii="Arial" w:hAnsi="Arial" w:cs="Arial"/>
        </w:rPr>
        <w:t>database;</w:t>
      </w:r>
      <w:r w:rsidRPr="00BE57D7">
        <w:rPr>
          <w:rFonts w:ascii="Arial" w:hAnsi="Arial" w:cs="Arial"/>
        </w:rPr>
        <w:t xml:space="preserve"> all database related files associated with the system, and any non-</w:t>
      </w:r>
      <w:r w:rsidRPr="00BE57D7">
        <w:rPr>
          <w:rFonts w:ascii="Arial" w:hAnsi="Arial" w:cs="Arial"/>
        </w:rPr>
        <w:lastRenderedPageBreak/>
        <w:t xml:space="preserve">DBMS files pertinent to the database design. Include discussions about or references to the following: </w:t>
      </w:r>
    </w:p>
    <w:p w14:paraId="00C21121" w14:textId="77777777" w:rsidR="00BE57D7" w:rsidRPr="00BE57D7" w:rsidRDefault="00BE57D7" w:rsidP="00BE57D7">
      <w:pPr>
        <w:pStyle w:val="InfoBlue"/>
        <w:jc w:val="both"/>
        <w:rPr>
          <w:rFonts w:ascii="Arial" w:hAnsi="Arial" w:cs="Arial"/>
        </w:rPr>
      </w:pPr>
      <w:r w:rsidRPr="00BE57D7">
        <w:rPr>
          <w:rFonts w:ascii="Arial" w:hAnsi="Arial" w:cs="Arial"/>
        </w:rPr>
        <w:t xml:space="preserve">• Logical Data Model (LDM) and LDM Entity Relationship Diagram (ERD). </w:t>
      </w:r>
    </w:p>
    <w:p w14:paraId="3017BE62" w14:textId="77777777" w:rsidR="00BE57D7" w:rsidRPr="00BE57D7" w:rsidRDefault="00BE57D7" w:rsidP="00BE57D7">
      <w:pPr>
        <w:pStyle w:val="InfoBlue"/>
        <w:jc w:val="both"/>
        <w:rPr>
          <w:rFonts w:ascii="Arial" w:hAnsi="Arial" w:cs="Arial"/>
        </w:rPr>
      </w:pPr>
      <w:r w:rsidRPr="00BE57D7">
        <w:rPr>
          <w:rFonts w:ascii="Arial" w:hAnsi="Arial" w:cs="Arial"/>
        </w:rPr>
        <w:t xml:space="preserve">• Physical Data Model (PDM) and PDM ERD. </w:t>
      </w:r>
    </w:p>
    <w:p w14:paraId="19EF9391" w14:textId="77777777" w:rsidR="00BE57D7" w:rsidRPr="00BE57D7" w:rsidRDefault="00BE57D7" w:rsidP="00BE57D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14:paraId="16FCD81D" w14:textId="77777777" w:rsidR="00BE57D7" w:rsidRPr="00BE57D7" w:rsidRDefault="00BE57D7" w:rsidP="00BE57D7">
      <w:pPr>
        <w:pStyle w:val="InfoBlue"/>
        <w:jc w:val="both"/>
        <w:rPr>
          <w:rFonts w:ascii="Arial" w:hAnsi="Arial" w:cs="Arial"/>
        </w:rPr>
      </w:pPr>
      <w:r w:rsidRPr="00BE57D7">
        <w:rPr>
          <w:rFonts w:ascii="Arial" w:hAnsi="Arial" w:cs="Arial"/>
        </w:rPr>
        <w:t xml:space="preserve">• Indexes that will be required for the data objects. </w:t>
      </w:r>
    </w:p>
    <w:p w14:paraId="7CFB95BA" w14:textId="77777777" w:rsidR="00BE57D7" w:rsidRDefault="00BE57D7" w:rsidP="00BE57D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14:paraId="5AAC0A2D" w14:textId="77777777" w:rsidR="005E7584" w:rsidRDefault="005E7584" w:rsidP="005E7584">
      <w:pPr>
        <w:pStyle w:val="Heading3"/>
      </w:pPr>
      <w:bookmarkStart w:id="82" w:name="_Toc361156525"/>
      <w:bookmarkStart w:id="83" w:name="_Toc368912284"/>
      <w:r>
        <w:t>Data Mapping Information</w:t>
      </w:r>
      <w:bookmarkEnd w:id="82"/>
      <w:bookmarkEnd w:id="83"/>
    </w:p>
    <w:p w14:paraId="150F3D7D" w14:textId="77777777" w:rsidR="00EF4B9D" w:rsidRDefault="00EF4B9D" w:rsidP="00E431BD">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00E431BD" w:rsidRP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14:paraId="04B68F6C" w14:textId="77777777" w:rsidR="00E431BD" w:rsidRPr="00E431BD" w:rsidRDefault="00E431BD" w:rsidP="00E431BD">
      <w:pPr>
        <w:pStyle w:val="InfoBlue"/>
        <w:jc w:val="both"/>
        <w:rPr>
          <w:rFonts w:ascii="Arial" w:hAnsi="Arial" w:cs="Arial"/>
        </w:rPr>
      </w:pPr>
      <w:hyperlink r:id="rId13" w:tooltip="Data transformation" w:history="1">
        <w:r w:rsidRPr="00E431BD">
          <w:rPr>
            <w:rFonts w:ascii="Arial" w:hAnsi="Arial" w:cs="Arial"/>
          </w:rPr>
          <w:t>Data transformation</w:t>
        </w:r>
      </w:hyperlink>
      <w:r w:rsidRPr="00E431BD">
        <w:rPr>
          <w:rFonts w:ascii="Arial" w:hAnsi="Arial" w:cs="Arial"/>
        </w:rPr>
        <w:t xml:space="preserve"> or </w:t>
      </w:r>
      <w:hyperlink r:id="rId14" w:tooltip="Data mediation" w:history="1">
        <w:r w:rsidRPr="00E431BD">
          <w:rPr>
            <w:rFonts w:ascii="Arial" w:hAnsi="Arial" w:cs="Arial"/>
          </w:rPr>
          <w:t>data mediation</w:t>
        </w:r>
      </w:hyperlink>
      <w:r w:rsidRPr="00E431BD">
        <w:rPr>
          <w:rFonts w:ascii="Arial" w:hAnsi="Arial" w:cs="Arial"/>
        </w:rPr>
        <w:t xml:space="preserve"> between a data source and a destination</w:t>
      </w:r>
    </w:p>
    <w:p w14:paraId="6AA8DFC0" w14:textId="77777777" w:rsidR="00E431BD" w:rsidRPr="00E431BD" w:rsidRDefault="00E431BD" w:rsidP="00E431BD">
      <w:pPr>
        <w:pStyle w:val="InfoBlue"/>
        <w:jc w:val="both"/>
        <w:rPr>
          <w:rFonts w:ascii="Arial" w:hAnsi="Arial" w:cs="Arial"/>
        </w:rPr>
      </w:pPr>
      <w:r w:rsidRPr="00E431BD">
        <w:rPr>
          <w:rFonts w:ascii="Arial" w:hAnsi="Arial" w:cs="Arial"/>
        </w:rPr>
        <w:t>Identification of data relationships as part of data lineage analysis</w:t>
      </w:r>
    </w:p>
    <w:p w14:paraId="6B9CA775" w14:textId="77777777" w:rsidR="00E431BD" w:rsidRDefault="00E431BD" w:rsidP="00E431BD">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14:paraId="73D1241E" w14:textId="77777777" w:rsidR="00E431BD" w:rsidRPr="00E431BD" w:rsidRDefault="00E431BD" w:rsidP="00E431BD">
      <w:pPr>
        <w:pStyle w:val="InfoBlue"/>
        <w:jc w:val="both"/>
      </w:pPr>
      <w:hyperlink r:id="rId15" w:tooltip="Data consolidation (page does not exist)" w:history="1">
        <w:r w:rsidRPr="00E431BD">
          <w:rPr>
            <w:rFonts w:ascii="Arial" w:hAnsi="Arial" w:cs="Arial"/>
          </w:rPr>
          <w:t>Consolidation</w:t>
        </w:r>
      </w:hyperlink>
      <w:r w:rsidRPr="00E431BD">
        <w:rPr>
          <w:rFonts w:ascii="Arial" w:hAnsi="Arial" w:cs="Arial"/>
        </w:rPr>
        <w:t xml:space="preserve"> of multiple databases into a single database and identifying redundant columns of data for consolidation or elimination</w:t>
      </w:r>
      <w:r>
        <w:rPr>
          <w:rFonts w:ascii="Arial" w:hAnsi="Arial" w:cs="Arial"/>
        </w:rPr>
        <w:t>.]</w:t>
      </w:r>
    </w:p>
    <w:p w14:paraId="39639367" w14:textId="77777777" w:rsidR="005E7584" w:rsidRDefault="005E7584" w:rsidP="005E7584">
      <w:pPr>
        <w:pStyle w:val="Heading3"/>
      </w:pPr>
      <w:bookmarkStart w:id="84" w:name="_Toc368912285"/>
      <w:r w:rsidRPr="003602B9">
        <w:t>Data Conversion</w:t>
      </w:r>
      <w:bookmarkEnd w:id="84"/>
    </w:p>
    <w:p w14:paraId="3C1A9DAD" w14:textId="77777777" w:rsidR="00BE57D7" w:rsidRPr="00E431BD" w:rsidRDefault="00E431BD" w:rsidP="00E431BD">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14:paraId="641FC5B8" w14:textId="77777777" w:rsidR="00F304DA" w:rsidRDefault="0045480B" w:rsidP="00F304DA">
      <w:pPr>
        <w:pStyle w:val="Heading2"/>
      </w:pPr>
      <w:bookmarkStart w:id="85" w:name="_Toc368912286"/>
      <w:r w:rsidRPr="003602B9">
        <w:t>Archival and retention requirements</w:t>
      </w:r>
      <w:bookmarkStart w:id="86" w:name="_Toc207768304"/>
      <w:bookmarkEnd w:id="81"/>
      <w:bookmarkEnd w:id="85"/>
    </w:p>
    <w:p w14:paraId="31F115D0" w14:textId="77777777" w:rsidR="00065178" w:rsidRPr="00065178" w:rsidRDefault="00065178" w:rsidP="00065178">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14:paraId="08DE8A9B" w14:textId="77777777" w:rsidR="004F467C" w:rsidRDefault="004F467C" w:rsidP="004F467C">
      <w:pPr>
        <w:pStyle w:val="Heading2"/>
      </w:pPr>
      <w:bookmarkStart w:id="87" w:name="_Toc368912287"/>
      <w:r>
        <w:t>Disaster and Failure Recovery</w:t>
      </w:r>
      <w:bookmarkEnd w:id="87"/>
    </w:p>
    <w:p w14:paraId="5C781F11" w14:textId="77777777" w:rsidR="002039EE" w:rsidRPr="002039EE" w:rsidRDefault="002039EE" w:rsidP="002039EE">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14:paraId="074CC950" w14:textId="77777777" w:rsidR="00E120EC" w:rsidRDefault="00E120EC" w:rsidP="00E120EC">
      <w:pPr>
        <w:pStyle w:val="Heading2"/>
      </w:pPr>
      <w:bookmarkStart w:id="88" w:name="_Toc361156518"/>
      <w:bookmarkStart w:id="89" w:name="_Toc368912288"/>
      <w:r>
        <w:t>Business Process workflow</w:t>
      </w:r>
      <w:bookmarkEnd w:id="88"/>
      <w:bookmarkEnd w:id="89"/>
      <w:r>
        <w:t xml:space="preserve"> </w:t>
      </w:r>
    </w:p>
    <w:p w14:paraId="27D3B863"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Workflow in this section here.]</w:t>
      </w:r>
    </w:p>
    <w:p w14:paraId="00557BE5" w14:textId="77777777" w:rsidR="00E120EC" w:rsidRDefault="00E120EC" w:rsidP="002039EE">
      <w:pPr>
        <w:pStyle w:val="Heading2"/>
      </w:pPr>
      <w:bookmarkStart w:id="90" w:name="_Toc361156519"/>
      <w:bookmarkStart w:id="91" w:name="_Toc368912289"/>
      <w:r>
        <w:t>Business Process Modeling and Management (as applicable)</w:t>
      </w:r>
      <w:bookmarkEnd w:id="90"/>
      <w:bookmarkEnd w:id="91"/>
    </w:p>
    <w:p w14:paraId="6A7EB011"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14:paraId="19357F01" w14:textId="77777777" w:rsidR="00E120EC" w:rsidRDefault="00E120EC" w:rsidP="00E120EC">
      <w:pPr>
        <w:pStyle w:val="Heading2"/>
      </w:pPr>
      <w:bookmarkStart w:id="92" w:name="_Toc361156521"/>
      <w:bookmarkStart w:id="93" w:name="_Toc368912290"/>
      <w:r>
        <w:t>Business Logic</w:t>
      </w:r>
      <w:bookmarkEnd w:id="92"/>
      <w:bookmarkEnd w:id="93"/>
    </w:p>
    <w:p w14:paraId="345610C5" w14:textId="77777777" w:rsidR="00A610A4" w:rsidRPr="00A610A4" w:rsidRDefault="00A610A4" w:rsidP="00A610A4">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14:paraId="64CE3360" w14:textId="77777777" w:rsidR="00E120EC" w:rsidRDefault="00E120EC" w:rsidP="00E120EC">
      <w:pPr>
        <w:pStyle w:val="Heading2"/>
      </w:pPr>
      <w:bookmarkStart w:id="94" w:name="_Toc361156522"/>
      <w:bookmarkStart w:id="95" w:name="_Toc368912291"/>
      <w:r>
        <w:lastRenderedPageBreak/>
        <w:t>Variables</w:t>
      </w:r>
      <w:bookmarkEnd w:id="94"/>
      <w:bookmarkEnd w:id="95"/>
    </w:p>
    <w:p w14:paraId="5595D399" w14:textId="77777777" w:rsidR="00A610A4" w:rsidRPr="00A610A4" w:rsidRDefault="000C58FF" w:rsidP="000C58FF">
      <w:pPr>
        <w:pStyle w:val="InfoBlue"/>
        <w:jc w:val="both"/>
      </w:pPr>
      <w:r w:rsidRPr="00A610A4">
        <w:rPr>
          <w:rFonts w:ascii="Arial" w:hAnsi="Arial" w:cs="Arial"/>
        </w:rPr>
        <w:t xml:space="preserve">[Document the </w:t>
      </w:r>
      <w:r>
        <w:rPr>
          <w:rFonts w:ascii="Arial" w:hAnsi="Arial" w:cs="Arial"/>
        </w:rPr>
        <w:t>details of Variables, naming conventions, usage etc in this section.</w:t>
      </w:r>
      <w:r w:rsidRPr="00A610A4">
        <w:rPr>
          <w:rFonts w:ascii="Arial" w:hAnsi="Arial" w:cs="Arial"/>
        </w:rPr>
        <w:t>]</w:t>
      </w:r>
    </w:p>
    <w:p w14:paraId="6FE379BC" w14:textId="77777777" w:rsidR="00E120EC" w:rsidRDefault="00E120EC" w:rsidP="00E120EC">
      <w:pPr>
        <w:pStyle w:val="Heading2"/>
      </w:pPr>
      <w:bookmarkStart w:id="96" w:name="_Toc361156524"/>
      <w:bookmarkStart w:id="97" w:name="_Toc368912292"/>
      <w:r>
        <w:t>Activity / Class Diagrams (as applicable)</w:t>
      </w:r>
      <w:bookmarkEnd w:id="96"/>
      <w:bookmarkEnd w:id="97"/>
    </w:p>
    <w:p w14:paraId="04C20362" w14:textId="77777777" w:rsidR="000C58FF" w:rsidRPr="000C58FF"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14:paraId="2208713D" w14:textId="77777777" w:rsidR="00193769" w:rsidRDefault="00193769" w:rsidP="00193769">
      <w:pPr>
        <w:pStyle w:val="Heading2"/>
      </w:pPr>
      <w:bookmarkStart w:id="98" w:name="_Toc368912293"/>
      <w:r>
        <w:t>Data Migration</w:t>
      </w:r>
      <w:bookmarkEnd w:id="98"/>
    </w:p>
    <w:p w14:paraId="38ECF233" w14:textId="77777777" w:rsidR="00F96124" w:rsidRPr="00F96124" w:rsidRDefault="00F96124" w:rsidP="00F96124">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14:paraId="75145B7A" w14:textId="77777777" w:rsidR="001E2AC5" w:rsidRDefault="001E2AC5" w:rsidP="001E2AC5">
      <w:pPr>
        <w:pStyle w:val="Heading3"/>
      </w:pPr>
      <w:bookmarkStart w:id="99" w:name="_Toc502732269"/>
      <w:bookmarkStart w:id="100" w:name="_Toc368912294"/>
      <w:r>
        <w:t>Architectural Representation</w:t>
      </w:r>
      <w:bookmarkEnd w:id="99"/>
      <w:bookmarkEnd w:id="100"/>
      <w:r>
        <w:t xml:space="preserve"> </w:t>
      </w:r>
    </w:p>
    <w:p w14:paraId="29064611" w14:textId="77777777" w:rsidR="001E2AC5" w:rsidRDefault="001E2AC5" w:rsidP="001E2AC5">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14:paraId="70BABFA2" w14:textId="77777777" w:rsidR="001E2AC5" w:rsidRDefault="001E2AC5" w:rsidP="001E2AC5">
      <w:pPr>
        <w:pStyle w:val="Heading3"/>
      </w:pPr>
      <w:bookmarkStart w:id="101" w:name="_Toc502732270"/>
      <w:bookmarkStart w:id="102" w:name="_Toc368912295"/>
      <w:r>
        <w:t>Architectural Goals and Constraints</w:t>
      </w:r>
      <w:bookmarkEnd w:id="101"/>
      <w:bookmarkEnd w:id="102"/>
      <w:r>
        <w:t xml:space="preserve"> </w:t>
      </w:r>
    </w:p>
    <w:p w14:paraId="4756924D" w14:textId="77777777" w:rsidR="001E2AC5" w:rsidRDefault="001E2AC5" w:rsidP="001E2AC5">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14:paraId="5F3775E7" w14:textId="77777777" w:rsidR="001E2AC5" w:rsidRDefault="001E2AC5" w:rsidP="001E2AC5">
      <w:pPr>
        <w:pStyle w:val="Heading3"/>
      </w:pPr>
      <w:bookmarkStart w:id="103" w:name="_Toc502732271"/>
      <w:bookmarkStart w:id="104" w:name="_Toc368912296"/>
      <w:r>
        <w:t>Logical View</w:t>
      </w:r>
      <w:bookmarkEnd w:id="103"/>
      <w:bookmarkEnd w:id="104"/>
      <w:r>
        <w:t xml:space="preserve"> </w:t>
      </w:r>
    </w:p>
    <w:p w14:paraId="6DB30844" w14:textId="77777777" w:rsidR="001E2AC5" w:rsidRDefault="001E2AC5" w:rsidP="001E2AC5">
      <w:pPr>
        <w:pStyle w:val="InfoBlue"/>
        <w:jc w:val="both"/>
        <w:rPr>
          <w:rFonts w:ascii="Arial" w:hAnsi="Arial" w:cs="Arial"/>
        </w:rPr>
      </w:pPr>
      <w:r>
        <w:rPr>
          <w:rFonts w:ascii="Arial" w:hAnsi="Arial" w:cs="Arial"/>
        </w:rPr>
        <w:t>[This section describes the architecturally significant parts of the design model, such as its decomposition into subsystems and packages</w:t>
      </w:r>
      <w:r w:rsidR="001F5AD1">
        <w:rPr>
          <w:rFonts w:ascii="Arial" w:hAnsi="Arial" w:cs="Arial"/>
        </w:rPr>
        <w:t xml:space="preserve"> a</w:t>
      </w:r>
      <w:r>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14:paraId="08510162" w14:textId="77777777" w:rsidR="001E2AC5" w:rsidRDefault="001E2AC5" w:rsidP="001E2AC5">
      <w:pPr>
        <w:pStyle w:val="Heading3"/>
      </w:pPr>
      <w:bookmarkStart w:id="105" w:name="_Toc502732273"/>
      <w:bookmarkStart w:id="106" w:name="_Toc368912297"/>
      <w:r>
        <w:t>Architecturally Significant Design Packages</w:t>
      </w:r>
      <w:bookmarkEnd w:id="105"/>
      <w:bookmarkEnd w:id="106"/>
    </w:p>
    <w:p w14:paraId="26AEB6A3" w14:textId="77777777" w:rsidR="001E2AC5" w:rsidRDefault="001E2AC5" w:rsidP="001E2AC5">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14:paraId="17A1613C" w14:textId="77777777" w:rsidR="001E2AC5" w:rsidRDefault="001E2AC5" w:rsidP="001E2AC5">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14:paraId="251C025B" w14:textId="77777777" w:rsidR="001E2AC5" w:rsidRDefault="001E2AC5" w:rsidP="001E2AC5">
      <w:pPr>
        <w:pStyle w:val="Heading3"/>
      </w:pPr>
      <w:bookmarkStart w:id="107" w:name="_Toc502732274"/>
      <w:bookmarkStart w:id="108" w:name="_Toc368912298"/>
      <w:r>
        <w:t>Data model</w:t>
      </w:r>
      <w:bookmarkEnd w:id="107"/>
      <w:bookmarkEnd w:id="108"/>
      <w:r>
        <w:t xml:space="preserve"> </w:t>
      </w:r>
    </w:p>
    <w:p w14:paraId="3E932271" w14:textId="77777777" w:rsidR="001E2AC5" w:rsidRDefault="001E2AC5" w:rsidP="001E2AC5">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2D9D2A89" w14:textId="77777777" w:rsidR="001E2AC5" w:rsidRDefault="001E2AC5" w:rsidP="001E2AC5">
      <w:pPr>
        <w:ind w:left="720"/>
        <w:rPr>
          <w:rFonts w:ascii="Arial" w:hAnsi="Arial" w:cs="Arial"/>
        </w:rPr>
      </w:pPr>
      <w:bookmarkStart w:id="109" w:name="_Toc502732275"/>
      <w:r>
        <w:rPr>
          <w:rFonts w:ascii="Arial" w:hAnsi="Arial" w:cs="Arial"/>
          <w:b/>
          <w:sz w:val="24"/>
        </w:rPr>
        <w:t>Legacy system data model</w:t>
      </w:r>
      <w:bookmarkEnd w:id="109"/>
    </w:p>
    <w:p w14:paraId="01758950" w14:textId="77777777" w:rsidR="001E2AC5" w:rsidRDefault="001E2AC5" w:rsidP="001E2AC5">
      <w:pPr>
        <w:ind w:left="720"/>
        <w:rPr>
          <w:rFonts w:ascii="Arial" w:hAnsi="Arial" w:cs="Arial"/>
          <w:b/>
          <w:sz w:val="24"/>
        </w:rPr>
      </w:pPr>
      <w:bookmarkStart w:id="110" w:name="_Toc502732276"/>
      <w:r>
        <w:rPr>
          <w:rFonts w:ascii="Arial" w:hAnsi="Arial" w:cs="Arial"/>
          <w:b/>
          <w:sz w:val="24"/>
        </w:rPr>
        <w:t>Proposed system data model</w:t>
      </w:r>
      <w:bookmarkEnd w:id="110"/>
    </w:p>
    <w:p w14:paraId="152176BD" w14:textId="77777777" w:rsidR="001E2AC5" w:rsidRDefault="001E2AC5" w:rsidP="00C26C21">
      <w:pPr>
        <w:ind w:left="720"/>
        <w:rPr>
          <w:rFonts w:ascii="Arial" w:hAnsi="Arial" w:cs="Arial"/>
          <w:b/>
          <w:sz w:val="24"/>
        </w:rPr>
      </w:pPr>
      <w:bookmarkStart w:id="111" w:name="_Toc502732277"/>
      <w:r>
        <w:rPr>
          <w:rFonts w:ascii="Arial" w:hAnsi="Arial" w:cs="Arial"/>
          <w:b/>
          <w:sz w:val="24"/>
        </w:rPr>
        <w:t>Interface data model</w:t>
      </w:r>
      <w:bookmarkEnd w:id="111"/>
      <w:r>
        <w:rPr>
          <w:rFonts w:ascii="Arial" w:hAnsi="Arial" w:cs="Arial"/>
        </w:rPr>
        <w:t xml:space="preserve"> </w:t>
      </w:r>
    </w:p>
    <w:p w14:paraId="3FD4FEBD" w14:textId="77777777" w:rsidR="001E2AC5" w:rsidRDefault="001E2AC5" w:rsidP="001E2AC5">
      <w:pPr>
        <w:pStyle w:val="Heading3"/>
      </w:pPr>
      <w:bookmarkStart w:id="112" w:name="_Toc368912299"/>
      <w:r>
        <w:lastRenderedPageBreak/>
        <w:t>Deployment View</w:t>
      </w:r>
      <w:bookmarkEnd w:id="112"/>
    </w:p>
    <w:p w14:paraId="693D61FA" w14:textId="77777777" w:rsidR="00E120EC" w:rsidRPr="00E120EC" w:rsidRDefault="001E2AC5" w:rsidP="00C26C21">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14:paraId="72E496B9" w14:textId="77777777" w:rsidR="00F304DA" w:rsidRDefault="00F304DA" w:rsidP="00F304DA">
      <w:pPr>
        <w:pStyle w:val="Heading1"/>
      </w:pPr>
      <w:bookmarkStart w:id="113" w:name="_Toc368912300"/>
      <w:r w:rsidRPr="003602B9">
        <w:t>Environment Description</w:t>
      </w:r>
      <w:bookmarkStart w:id="114" w:name="_Toc207768305"/>
      <w:bookmarkEnd w:id="86"/>
      <w:bookmarkEnd w:id="113"/>
    </w:p>
    <w:p w14:paraId="46772E6B" w14:textId="77777777" w:rsidR="0033685F" w:rsidRPr="0033685F" w:rsidRDefault="0033685F" w:rsidP="0033685F">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14:paraId="653C9869" w14:textId="77777777" w:rsidR="00F304DA" w:rsidRDefault="00F304DA" w:rsidP="00F304DA">
      <w:pPr>
        <w:pStyle w:val="Heading2"/>
      </w:pPr>
      <w:bookmarkStart w:id="115" w:name="_Toc368912301"/>
      <w:r w:rsidRPr="003602B9">
        <w:t>Time Zone Support</w:t>
      </w:r>
      <w:bookmarkStart w:id="116" w:name="_Toc207768306"/>
      <w:bookmarkEnd w:id="114"/>
      <w:bookmarkEnd w:id="115"/>
    </w:p>
    <w:p w14:paraId="60AFD04E" w14:textId="77777777" w:rsidR="0033685F" w:rsidRPr="0033685F" w:rsidRDefault="0033685F" w:rsidP="0033685F">
      <w:pPr>
        <w:pStyle w:val="InfoBlue"/>
        <w:jc w:val="both"/>
        <w:rPr>
          <w:rFonts w:ascii="Arial" w:hAnsi="Arial" w:cs="Arial"/>
        </w:rPr>
      </w:pPr>
      <w:r w:rsidRPr="0033685F">
        <w:rPr>
          <w:rFonts w:ascii="Arial" w:hAnsi="Arial" w:cs="Arial"/>
        </w:rPr>
        <w:t>[The details with respect to the Time Zone Support have to be documented here.]</w:t>
      </w:r>
    </w:p>
    <w:p w14:paraId="53D72A35" w14:textId="77777777" w:rsidR="00F304DA" w:rsidRDefault="00F304DA" w:rsidP="00F304DA">
      <w:pPr>
        <w:pStyle w:val="Heading2"/>
      </w:pPr>
      <w:bookmarkStart w:id="117" w:name="_Toc368912302"/>
      <w:r w:rsidRPr="003602B9">
        <w:t>Language Support</w:t>
      </w:r>
      <w:bookmarkStart w:id="118" w:name="_Toc207768307"/>
      <w:bookmarkEnd w:id="116"/>
      <w:bookmarkEnd w:id="117"/>
    </w:p>
    <w:p w14:paraId="007B2659" w14:textId="77777777" w:rsidR="0033685F" w:rsidRPr="0033685F" w:rsidRDefault="0033685F" w:rsidP="00C26C21">
      <w:pPr>
        <w:pStyle w:val="InfoBlue"/>
        <w:jc w:val="both"/>
      </w:pPr>
      <w:r w:rsidRPr="0033685F">
        <w:rPr>
          <w:rFonts w:ascii="Arial" w:hAnsi="Arial" w:cs="Arial"/>
        </w:rPr>
        <w:t>[The detai</w:t>
      </w:r>
      <w:r>
        <w:rPr>
          <w:rFonts w:ascii="Arial" w:hAnsi="Arial" w:cs="Arial"/>
        </w:rPr>
        <w:t>ls with respect to the Language</w:t>
      </w:r>
      <w:r w:rsidRPr="0033685F">
        <w:rPr>
          <w:rFonts w:ascii="Arial" w:hAnsi="Arial" w:cs="Arial"/>
        </w:rPr>
        <w:t xml:space="preserve"> Support have to be documented here.]</w:t>
      </w:r>
    </w:p>
    <w:p w14:paraId="0F7AD7D0" w14:textId="77777777" w:rsidR="00F304DA" w:rsidRDefault="00F304DA" w:rsidP="00F304DA">
      <w:pPr>
        <w:pStyle w:val="Heading2"/>
      </w:pPr>
      <w:bookmarkStart w:id="119" w:name="_Toc368912303"/>
      <w:r w:rsidRPr="003602B9">
        <w:t>User Desktop Requirements</w:t>
      </w:r>
      <w:bookmarkStart w:id="120" w:name="_Toc207768308"/>
      <w:bookmarkEnd w:id="118"/>
      <w:bookmarkEnd w:id="119"/>
    </w:p>
    <w:p w14:paraId="76B5F1DF" w14:textId="77777777" w:rsidR="0033685F" w:rsidRPr="0033685F" w:rsidRDefault="0033685F" w:rsidP="0033685F">
      <w:pPr>
        <w:pStyle w:val="InfoBlue"/>
        <w:jc w:val="both"/>
        <w:rPr>
          <w:rFonts w:ascii="Arial" w:hAnsi="Arial" w:cs="Arial"/>
        </w:rPr>
      </w:pPr>
      <w:r w:rsidRPr="0033685F">
        <w:rPr>
          <w:rFonts w:ascii="Arial" w:hAnsi="Arial" w:cs="Arial"/>
        </w:rPr>
        <w:t>[Document all the User Desktop requirements here in this section.]</w:t>
      </w:r>
    </w:p>
    <w:p w14:paraId="3D0CDCE7" w14:textId="77777777" w:rsidR="00F304DA" w:rsidRDefault="00F304DA" w:rsidP="00F304DA">
      <w:pPr>
        <w:pStyle w:val="Heading2"/>
      </w:pPr>
      <w:bookmarkStart w:id="121" w:name="_Toc368912304"/>
      <w:r w:rsidRPr="003602B9">
        <w:t>Server-Side Requirements</w:t>
      </w:r>
      <w:bookmarkStart w:id="122" w:name="_Toc207768309"/>
      <w:bookmarkEnd w:id="120"/>
      <w:bookmarkEnd w:id="121"/>
    </w:p>
    <w:p w14:paraId="318366E8" w14:textId="77777777" w:rsidR="0033685F" w:rsidRPr="0033685F" w:rsidRDefault="0033685F" w:rsidP="0033685F">
      <w:pPr>
        <w:pStyle w:val="InfoBlue"/>
        <w:jc w:val="both"/>
        <w:rPr>
          <w:rFonts w:ascii="Arial" w:hAnsi="Arial" w:cs="Arial"/>
        </w:rPr>
      </w:pPr>
      <w:r w:rsidRPr="0033685F">
        <w:rPr>
          <w:rFonts w:ascii="Arial" w:hAnsi="Arial" w:cs="Arial"/>
        </w:rPr>
        <w:t>[All the server side requirements including, disk space, Application servers, Jobs, Network etc have to be detailed out in this section and subsections. Add further subsections as needed.]</w:t>
      </w:r>
    </w:p>
    <w:p w14:paraId="190F95B8" w14:textId="77777777" w:rsidR="00F304DA" w:rsidRDefault="00F304DA" w:rsidP="00F304DA">
      <w:pPr>
        <w:pStyle w:val="Heading3"/>
      </w:pPr>
      <w:bookmarkStart w:id="123" w:name="_Toc368912305"/>
      <w:r w:rsidRPr="003602B9">
        <w:t>Deployment Considerations</w:t>
      </w:r>
      <w:bookmarkStart w:id="124" w:name="_Toc207768310"/>
      <w:bookmarkEnd w:id="122"/>
      <w:bookmarkEnd w:id="123"/>
    </w:p>
    <w:p w14:paraId="05EF799B"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Deployment Considerations have to be documented here.</w:t>
      </w:r>
      <w:r w:rsidRPr="0033685F">
        <w:rPr>
          <w:rFonts w:ascii="Arial" w:hAnsi="Arial" w:cs="Arial"/>
        </w:rPr>
        <w:t>]</w:t>
      </w:r>
    </w:p>
    <w:p w14:paraId="4F18E6E8" w14:textId="77777777" w:rsidR="00F304DA" w:rsidRDefault="00F304DA" w:rsidP="00F304DA">
      <w:pPr>
        <w:pStyle w:val="Heading3"/>
      </w:pPr>
      <w:bookmarkStart w:id="125" w:name="_Toc368912306"/>
      <w:r w:rsidRPr="00F304DA">
        <w:t>Application Server Disk Space</w:t>
      </w:r>
      <w:bookmarkEnd w:id="124"/>
      <w:bookmarkEnd w:id="125"/>
      <w:r w:rsidRPr="00F304DA">
        <w:t xml:space="preserve"> </w:t>
      </w:r>
      <w:bookmarkStart w:id="126" w:name="_Toc207768311"/>
    </w:p>
    <w:p w14:paraId="095F2395"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disk space requirements at server side have to be documented here.</w:t>
      </w:r>
      <w:r w:rsidRPr="0033685F">
        <w:rPr>
          <w:rFonts w:ascii="Arial" w:hAnsi="Arial" w:cs="Arial"/>
        </w:rPr>
        <w:t>]</w:t>
      </w:r>
    </w:p>
    <w:p w14:paraId="21E4C1AE" w14:textId="77777777" w:rsidR="00F304DA" w:rsidRDefault="00F304DA" w:rsidP="00F304DA">
      <w:pPr>
        <w:pStyle w:val="Heading3"/>
      </w:pPr>
      <w:bookmarkStart w:id="127" w:name="_Toc368912307"/>
      <w:r w:rsidRPr="003602B9">
        <w:t>Database Server Disk Spac</w:t>
      </w:r>
      <w:bookmarkStart w:id="128" w:name="_Toc207768312"/>
      <w:bookmarkEnd w:id="126"/>
      <w:r>
        <w:t>e</w:t>
      </w:r>
      <w:bookmarkEnd w:id="127"/>
    </w:p>
    <w:p w14:paraId="5FE6ECAD"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database server disk space requirements have to be documented here.</w:t>
      </w:r>
      <w:r w:rsidRPr="0033685F">
        <w:rPr>
          <w:rFonts w:ascii="Arial" w:hAnsi="Arial" w:cs="Arial"/>
        </w:rPr>
        <w:t>]</w:t>
      </w:r>
    </w:p>
    <w:p w14:paraId="39129917" w14:textId="77777777" w:rsidR="00F304DA" w:rsidRDefault="00F304DA" w:rsidP="00F304DA">
      <w:pPr>
        <w:pStyle w:val="Heading3"/>
      </w:pPr>
      <w:bookmarkStart w:id="129" w:name="_Toc368912308"/>
      <w:r w:rsidRPr="003602B9">
        <w:t>Integration Requirements</w:t>
      </w:r>
      <w:bookmarkStart w:id="130" w:name="_Toc207768313"/>
      <w:bookmarkEnd w:id="128"/>
      <w:bookmarkEnd w:id="129"/>
    </w:p>
    <w:p w14:paraId="1987E4F2" w14:textId="77777777" w:rsidR="00C26C21" w:rsidRPr="00C26C21" w:rsidRDefault="00C26C21" w:rsidP="00C26C21">
      <w:pPr>
        <w:pStyle w:val="InfoBlue"/>
        <w:jc w:val="both"/>
        <w:rPr>
          <w:rFonts w:ascii="Arial" w:hAnsi="Arial" w:cs="Arial"/>
        </w:rPr>
      </w:pPr>
      <w:r w:rsidRPr="00C26C21">
        <w:rPr>
          <w:rFonts w:ascii="Arial" w:hAnsi="Arial" w:cs="Arial"/>
        </w:rPr>
        <w:t>[Details with respect to Integration of various components at the environment level have to be documented here.]</w:t>
      </w:r>
    </w:p>
    <w:p w14:paraId="0D66C65F" w14:textId="77777777" w:rsidR="00C57D33" w:rsidRDefault="00C57D33" w:rsidP="00C57D33">
      <w:pPr>
        <w:pStyle w:val="Heading3"/>
      </w:pPr>
      <w:bookmarkStart w:id="131" w:name="_Toc361155804"/>
      <w:bookmarkStart w:id="132" w:name="_Toc368912309"/>
      <w:r>
        <w:t>Jobs</w:t>
      </w:r>
      <w:bookmarkEnd w:id="131"/>
      <w:bookmarkEnd w:id="132"/>
    </w:p>
    <w:p w14:paraId="3AD4F5AA" w14:textId="77777777" w:rsidR="00C26C21" w:rsidRPr="00C26C21" w:rsidRDefault="00C26C21" w:rsidP="00C26C21">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14:paraId="16E15BB8" w14:textId="77777777" w:rsidR="00C57D33" w:rsidRDefault="00C57D33" w:rsidP="00C57D33">
      <w:pPr>
        <w:pStyle w:val="Heading3"/>
      </w:pPr>
      <w:bookmarkStart w:id="133" w:name="_Toc361155805"/>
      <w:bookmarkStart w:id="134" w:name="_Toc368912310"/>
      <w:r>
        <w:t>Network</w:t>
      </w:r>
      <w:bookmarkEnd w:id="133"/>
      <w:bookmarkEnd w:id="134"/>
      <w:r>
        <w:t xml:space="preserve"> </w:t>
      </w:r>
    </w:p>
    <w:p w14:paraId="5E8856F7" w14:textId="77777777" w:rsidR="00C26C21" w:rsidRPr="00C26C21" w:rsidRDefault="00C26C21" w:rsidP="00C26C21">
      <w:pPr>
        <w:pStyle w:val="InfoBlue"/>
        <w:jc w:val="both"/>
        <w:rPr>
          <w:rFonts w:ascii="Arial" w:hAnsi="Arial" w:cs="Arial"/>
        </w:rPr>
      </w:pPr>
      <w:r w:rsidRPr="00C26C21">
        <w:rPr>
          <w:rFonts w:ascii="Arial" w:hAnsi="Arial" w:cs="Arial"/>
        </w:rPr>
        <w:t>[Network requirement details have to be documented here]</w:t>
      </w:r>
    </w:p>
    <w:p w14:paraId="2F7D399E" w14:textId="77777777" w:rsidR="00C57D33" w:rsidRDefault="00C57D33" w:rsidP="00C57D33">
      <w:pPr>
        <w:pStyle w:val="Heading3"/>
      </w:pPr>
      <w:bookmarkStart w:id="135" w:name="_Toc361155806"/>
      <w:bookmarkStart w:id="136" w:name="_Toc368912311"/>
      <w:r>
        <w:lastRenderedPageBreak/>
        <w:t>Others</w:t>
      </w:r>
      <w:bookmarkEnd w:id="135"/>
      <w:bookmarkEnd w:id="136"/>
    </w:p>
    <w:p w14:paraId="72182DD9" w14:textId="77777777" w:rsidR="00C26C21" w:rsidRPr="00C26C21" w:rsidRDefault="00C26C21" w:rsidP="00C26C21">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14:paraId="24A3DAAA" w14:textId="77777777" w:rsidR="00C57D33" w:rsidRDefault="00C57D33" w:rsidP="00C57D33">
      <w:pPr>
        <w:pStyle w:val="Heading2"/>
      </w:pPr>
      <w:bookmarkStart w:id="137" w:name="_Toc361155807"/>
      <w:bookmarkStart w:id="138" w:name="_Toc368912312"/>
      <w:r>
        <w:t>Configuration</w:t>
      </w:r>
      <w:bookmarkEnd w:id="137"/>
      <w:bookmarkEnd w:id="138"/>
    </w:p>
    <w:p w14:paraId="3D0876E9" w14:textId="77777777" w:rsidR="004A27EA" w:rsidRPr="004A27EA" w:rsidRDefault="004A27EA" w:rsidP="004A27EA">
      <w:pPr>
        <w:pStyle w:val="InfoBlue"/>
        <w:jc w:val="both"/>
        <w:rPr>
          <w:rFonts w:ascii="Arial" w:hAnsi="Arial" w:cs="Arial"/>
        </w:rPr>
      </w:pPr>
      <w:r w:rsidRPr="004A27EA">
        <w:rPr>
          <w:rFonts w:ascii="Arial" w:hAnsi="Arial" w:cs="Arial"/>
        </w:rPr>
        <w:t xml:space="preserve">[Complete information with respect to the Configuration requirements </w:t>
      </w:r>
      <w:r w:rsidR="000A3F25" w:rsidRPr="004A27EA">
        <w:rPr>
          <w:rFonts w:ascii="Arial" w:hAnsi="Arial" w:cs="Arial"/>
        </w:rPr>
        <w:t>has</w:t>
      </w:r>
      <w:r w:rsidRPr="004A27EA">
        <w:rPr>
          <w:rFonts w:ascii="Arial" w:hAnsi="Arial" w:cs="Arial"/>
        </w:rPr>
        <w:t xml:space="preserve"> to be detailed out here in this section and sub sections.]</w:t>
      </w:r>
    </w:p>
    <w:p w14:paraId="08C6A99B" w14:textId="77777777" w:rsidR="00C57D33" w:rsidRDefault="00C57D33" w:rsidP="00C57D33">
      <w:pPr>
        <w:pStyle w:val="Heading3"/>
        <w:ind w:left="691"/>
      </w:pPr>
      <w:bookmarkStart w:id="139" w:name="_Toc361155808"/>
      <w:bookmarkStart w:id="140" w:name="_Toc368912313"/>
      <w:r>
        <w:t>Operating System</w:t>
      </w:r>
      <w:bookmarkEnd w:id="139"/>
      <w:bookmarkEnd w:id="140"/>
    </w:p>
    <w:p w14:paraId="4865546F"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Operating System</w:t>
      </w:r>
      <w:r w:rsidRPr="004A27EA">
        <w:rPr>
          <w:rFonts w:ascii="Arial" w:hAnsi="Arial" w:cs="Arial"/>
        </w:rPr>
        <w:t xml:space="preserve"> configuration requirements here.</w:t>
      </w:r>
      <w:r>
        <w:rPr>
          <w:rFonts w:ascii="Arial" w:hAnsi="Arial" w:cs="Arial"/>
        </w:rPr>
        <w:t xml:space="preserve"> Details of Minimum requirements of OS, RAM, Processor etc.</w:t>
      </w:r>
      <w:r w:rsidRPr="004A27EA">
        <w:rPr>
          <w:rFonts w:ascii="Arial" w:hAnsi="Arial" w:cs="Arial"/>
        </w:rPr>
        <w:t>]</w:t>
      </w:r>
    </w:p>
    <w:p w14:paraId="7264F7D8" w14:textId="77777777" w:rsidR="00C57D33" w:rsidRDefault="00C57D33" w:rsidP="00C57D33">
      <w:pPr>
        <w:pStyle w:val="Heading3"/>
        <w:ind w:left="691"/>
      </w:pPr>
      <w:bookmarkStart w:id="141" w:name="_Toc361155809"/>
      <w:bookmarkStart w:id="142" w:name="_Toc368912314"/>
      <w:r>
        <w:t>Database</w:t>
      </w:r>
      <w:bookmarkEnd w:id="141"/>
      <w:bookmarkEnd w:id="142"/>
    </w:p>
    <w:p w14:paraId="26850B4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Database</w:t>
      </w:r>
      <w:r w:rsidRPr="004A27EA">
        <w:rPr>
          <w:rFonts w:ascii="Arial" w:hAnsi="Arial" w:cs="Arial"/>
        </w:rPr>
        <w:t xml:space="preserve"> configuration requirements here.]</w:t>
      </w:r>
    </w:p>
    <w:p w14:paraId="590EC60F" w14:textId="77777777" w:rsidR="00C57D33" w:rsidRDefault="00C57D33" w:rsidP="00C57D33">
      <w:pPr>
        <w:pStyle w:val="Heading3"/>
        <w:ind w:left="691"/>
      </w:pPr>
      <w:bookmarkStart w:id="143" w:name="_Toc361155810"/>
      <w:bookmarkStart w:id="144" w:name="_Toc368912315"/>
      <w:r>
        <w:t>Network</w:t>
      </w:r>
      <w:bookmarkEnd w:id="143"/>
      <w:bookmarkEnd w:id="144"/>
      <w:r>
        <w:t xml:space="preserve"> </w:t>
      </w:r>
    </w:p>
    <w:p w14:paraId="26D125C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Network</w:t>
      </w:r>
      <w:r w:rsidRPr="004A27EA">
        <w:rPr>
          <w:rFonts w:ascii="Arial" w:hAnsi="Arial" w:cs="Arial"/>
        </w:rPr>
        <w:t xml:space="preserve"> configuration requirements here.</w:t>
      </w:r>
      <w:r>
        <w:rPr>
          <w:rFonts w:ascii="Arial" w:hAnsi="Arial" w:cs="Arial"/>
        </w:rPr>
        <w:t xml:space="preserve"> Details of all the Network Components etc.</w:t>
      </w:r>
      <w:r w:rsidRPr="004A27EA">
        <w:rPr>
          <w:rFonts w:ascii="Arial" w:hAnsi="Arial" w:cs="Arial"/>
        </w:rPr>
        <w:t>]</w:t>
      </w:r>
    </w:p>
    <w:p w14:paraId="40A35EEB" w14:textId="77777777" w:rsidR="00C57D33" w:rsidRDefault="00C57D33" w:rsidP="00C57D33">
      <w:pPr>
        <w:pStyle w:val="Heading3"/>
        <w:ind w:left="691"/>
      </w:pPr>
      <w:bookmarkStart w:id="145" w:name="_Toc361155811"/>
      <w:bookmarkStart w:id="146" w:name="_Toc368912316"/>
      <w:r>
        <w:t>Desktop</w:t>
      </w:r>
      <w:bookmarkEnd w:id="145"/>
      <w:bookmarkEnd w:id="146"/>
    </w:p>
    <w:p w14:paraId="567D417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14:paraId="1E45B293" w14:textId="77777777" w:rsidR="00E120EC" w:rsidRDefault="00E120EC" w:rsidP="00E120EC">
      <w:pPr>
        <w:pStyle w:val="Heading1"/>
      </w:pPr>
      <w:bookmarkStart w:id="147" w:name="_Toc368912317"/>
      <w:r>
        <w:t>References</w:t>
      </w:r>
      <w:bookmarkEnd w:id="147"/>
    </w:p>
    <w:p w14:paraId="72E06F4A" w14:textId="77777777" w:rsidR="002E66F4" w:rsidRPr="002E66F4" w:rsidRDefault="002E66F4" w:rsidP="00C26C21">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71A6B70" w14:textId="77777777" w:rsidR="00E120EC" w:rsidRPr="00E120EC" w:rsidRDefault="00E120EC" w:rsidP="00E120EC">
      <w:pPr>
        <w:pStyle w:val="Heading1"/>
      </w:pPr>
      <w:bookmarkStart w:id="148" w:name="_Toc368912318"/>
      <w:r>
        <w:t>Appendix</w:t>
      </w:r>
      <w:bookmarkEnd w:id="148"/>
    </w:p>
    <w:bookmarkEnd w:id="130"/>
    <w:p w14:paraId="3B985D69" w14:textId="77777777" w:rsidR="00566298" w:rsidRDefault="002E66F4" w:rsidP="002E66F4">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14:paraId="5F44680C" w14:textId="77777777" w:rsidR="00566298" w:rsidRDefault="00566298" w:rsidP="002E66F4">
      <w:pPr>
        <w:pStyle w:val="InfoBlue"/>
        <w:jc w:val="both"/>
        <w:rPr>
          <w:rFonts w:ascii="Arial" w:hAnsi="Arial" w:cs="Arial"/>
        </w:rPr>
      </w:pPr>
    </w:p>
    <w:p w14:paraId="5E588B92" w14:textId="77777777" w:rsidR="00566298" w:rsidRDefault="00566298" w:rsidP="002E66F4">
      <w:pPr>
        <w:pStyle w:val="InfoBlue"/>
        <w:jc w:val="both"/>
        <w:rPr>
          <w:rFonts w:ascii="Arial" w:hAnsi="Arial" w:cs="Arial"/>
        </w:rPr>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p w14:paraId="2B9DFB40" w14:textId="77777777" w:rsidR="00566298" w:rsidRDefault="00566298" w:rsidP="00566298">
      <w:pPr>
        <w:rPr>
          <w:b/>
          <w:bCs/>
          <w:sz w:val="24"/>
          <w:lang w:val="fr-FR"/>
        </w:rPr>
      </w:pPr>
      <w:r w:rsidRPr="009B4E2F">
        <w:rPr>
          <w:b/>
          <w:bCs/>
          <w:sz w:val="24"/>
          <w:lang w:val="fr-FR"/>
        </w:rPr>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rsidTr="008945F1">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rsidP="008945F1">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rsidTr="008945F1">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rsidP="008945F1">
            <w:pPr>
              <w:rPr>
                <w:rFonts w:ascii="Calibri" w:hAnsi="Calibri"/>
                <w:color w:val="000000"/>
                <w:sz w:val="22"/>
                <w:szCs w:val="22"/>
                <w:lang w:val="en-IN" w:eastAsia="en-IN"/>
              </w:rPr>
            </w:pPr>
          </w:p>
        </w:tc>
      </w:tr>
      <w:tr w:rsidR="00566298" w:rsidRPr="00DB4C43" w14:paraId="3D78F9B0" w14:textId="77777777" w:rsidTr="008945F1">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rsidP="008945F1">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rsidP="008945F1">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rsidP="008945F1">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rsidP="008945F1">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008945F1">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77777777" w:rsidR="009224AC" w:rsidRPr="00DB4C43" w:rsidRDefault="009224AC" w:rsidP="00ED071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14:paraId="269C8F5D" w14:textId="77777777" w:rsidR="009224AC" w:rsidRPr="00DB4C43" w:rsidRDefault="009224AC" w:rsidP="00ED071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008945F1">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49"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16"/>
      <w:footerReference w:type="default" r:id="rId17"/>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14592" w14:textId="77777777" w:rsidR="00E637DA" w:rsidRDefault="00E637DA">
      <w:r>
        <w:separator/>
      </w:r>
    </w:p>
  </w:endnote>
  <w:endnote w:type="continuationSeparator" w:id="0">
    <w:p w14:paraId="6A54E615" w14:textId="77777777" w:rsidR="00E637DA" w:rsidRDefault="00E6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40521" w14:textId="4D3B6461"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BA0A65">
      <w:rPr>
        <w:rFonts w:cs="Arial"/>
        <w:noProof/>
        <w:sz w:val="16"/>
        <w:szCs w:val="16"/>
        <w:lang w:val="en-GB"/>
      </w:rPr>
      <w:t>2025</w:t>
    </w:r>
    <w:r w:rsidR="008B5D40">
      <w:rPr>
        <w:rFonts w:cs="Arial"/>
        <w:sz w:val="16"/>
        <w:szCs w:val="16"/>
        <w:lang w:val="en-GB"/>
      </w:rPr>
      <w:fldChar w:fldCharType="end"/>
    </w:r>
    <w:r>
      <w:rPr>
        <w:rFonts w:cs="Arial"/>
        <w:sz w:val="16"/>
        <w:szCs w:val="16"/>
        <w:lang w:val="en-GB"/>
      </w:rPr>
      <w:t xml:space="preserve"> </w:t>
    </w:r>
    <w:r w:rsidR="00BA0A65">
      <w:rPr>
        <w:rFonts w:cs="Arial"/>
        <w:sz w:val="16"/>
        <w:szCs w:val="16"/>
        <w:lang w:val="en-GB"/>
      </w:rPr>
      <w:t>Company rights</w:t>
    </w:r>
    <w:r>
      <w:rPr>
        <w:rFonts w:cs="Arial"/>
        <w:sz w:val="16"/>
        <w:szCs w:val="16"/>
        <w:lang w:val="en-GB"/>
      </w:rPr>
      <w:t xml:space="preserve"> - All rights reserved</w:t>
    </w:r>
    <w:r>
      <w:tab/>
      <w:t xml:space="preserve">Standard Template Version </w:t>
    </w:r>
    <w:r w:rsidR="00BA0A65">
      <w:t>0.1</w:t>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fldSimple w:instr=" NUMPAGES ">
      <w:r w:rsidR="008B5D40">
        <w:rPr>
          <w:noProof/>
        </w:rPr>
        <w:t>13</w:t>
      </w:r>
    </w:fldSimple>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93BB3" w14:textId="77777777" w:rsidR="00E637DA" w:rsidRDefault="00E637DA">
      <w:r>
        <w:separator/>
      </w:r>
    </w:p>
  </w:footnote>
  <w:footnote w:type="continuationSeparator" w:id="0">
    <w:p w14:paraId="32330794" w14:textId="77777777" w:rsidR="00E637DA" w:rsidRDefault="00E63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D9F30" w14:textId="4D0CE866" w:rsidR="001F5AD1" w:rsidRDefault="00BA0A65">
    <w:pPr>
      <w:pStyle w:val="Header"/>
      <w:rPr>
        <w:sz w:val="32"/>
      </w:rPr>
    </w:pPr>
    <w:r>
      <w:rPr>
        <w:noProof/>
        <w:sz w:val="32"/>
      </w:rPr>
      <mc:AlternateContent>
        <mc:Choice Requires="wps">
          <w:drawing>
            <wp:anchor distT="0" distB="0" distL="114300" distR="114300" simplePos="0" relativeHeight="251659264" behindDoc="0" locked="0" layoutInCell="1" allowOverlap="1" wp14:anchorId="033C5F6F" wp14:editId="6E54B669">
              <wp:simplePos x="0" y="0"/>
              <wp:positionH relativeFrom="column">
                <wp:posOffset>-22860</wp:posOffset>
              </wp:positionH>
              <wp:positionV relativeFrom="paragraph">
                <wp:posOffset>0</wp:posOffset>
              </wp:positionV>
              <wp:extent cx="1242060" cy="297180"/>
              <wp:effectExtent l="0" t="0" r="15240" b="26670"/>
              <wp:wrapNone/>
              <wp:docPr id="2083792828" name="Rectangle 1"/>
              <wp:cNvGraphicFramePr/>
              <a:graphic xmlns:a="http://schemas.openxmlformats.org/drawingml/2006/main">
                <a:graphicData uri="http://schemas.microsoft.com/office/word/2010/wordprocessingShape">
                  <wps:wsp>
                    <wps:cNvSpPr/>
                    <wps:spPr>
                      <a:xfrm>
                        <a:off x="0" y="0"/>
                        <a:ext cx="124206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F5FF6C" w14:textId="7670C4BD" w:rsidR="00BA0A65" w:rsidRPr="00BA0A65" w:rsidRDefault="00BA0A65" w:rsidP="00BA0A65">
                          <w:pPr>
                            <w:jc w:val="center"/>
                            <w:rPr>
                              <w:lang w:val="en-GB"/>
                            </w:rPr>
                          </w:pPr>
                          <w:r>
                            <w:rPr>
                              <w:lang w:val="en-GB"/>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C5F6F" id="Rectangle 1" o:spid="_x0000_s1026" style="position:absolute;margin-left:-1.8pt;margin-top:0;width:97.8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" fillcolor="white [3201]" strokecolor="#f79646 [3209]" strokeweight="2pt">
              <v:textbox>
                <w:txbxContent>
                  <w:p w14:paraId="6EF5FF6C" w14:textId="7670C4BD" w:rsidR="00BA0A65" w:rsidRPr="00BA0A65" w:rsidRDefault="00BA0A65" w:rsidP="00BA0A65">
                    <w:pPr>
                      <w:jc w:val="center"/>
                      <w:rPr>
                        <w:lang w:val="en-GB"/>
                      </w:rPr>
                    </w:pPr>
                    <w:r>
                      <w:rPr>
                        <w:lang w:val="en-GB"/>
                      </w:rPr>
                      <w:t>Company Logo</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15:restartNumberingAfterBreak="0">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526610">
    <w:abstractNumId w:val="9"/>
  </w:num>
  <w:num w:numId="2" w16cid:durableId="1672027204">
    <w:abstractNumId w:val="7"/>
  </w:num>
  <w:num w:numId="3" w16cid:durableId="496581626">
    <w:abstractNumId w:val="8"/>
  </w:num>
  <w:num w:numId="4" w16cid:durableId="564031597">
    <w:abstractNumId w:val="11"/>
  </w:num>
  <w:num w:numId="5" w16cid:durableId="1351568012">
    <w:abstractNumId w:val="6"/>
  </w:num>
  <w:num w:numId="6" w16cid:durableId="1296059230">
    <w:abstractNumId w:val="12"/>
  </w:num>
  <w:num w:numId="7" w16cid:durableId="321591348">
    <w:abstractNumId w:val="11"/>
  </w:num>
  <w:num w:numId="8" w16cid:durableId="572013063">
    <w:abstractNumId w:val="11"/>
  </w:num>
  <w:num w:numId="9" w16cid:durableId="1426003128">
    <w:abstractNumId w:val="11"/>
  </w:num>
  <w:num w:numId="10" w16cid:durableId="1957324465">
    <w:abstractNumId w:val="11"/>
  </w:num>
  <w:num w:numId="11" w16cid:durableId="1852641326">
    <w:abstractNumId w:val="11"/>
  </w:num>
  <w:num w:numId="12" w16cid:durableId="1461455374">
    <w:abstractNumId w:val="11"/>
  </w:num>
  <w:num w:numId="13" w16cid:durableId="1663772913">
    <w:abstractNumId w:val="10"/>
  </w:num>
  <w:num w:numId="14" w16cid:durableId="1737704250">
    <w:abstractNumId w:val="11"/>
  </w:num>
  <w:num w:numId="15" w16cid:durableId="1880391446">
    <w:abstractNumId w:val="11"/>
  </w:num>
  <w:num w:numId="16" w16cid:durableId="1844667111">
    <w:abstractNumId w:val="11"/>
  </w:num>
  <w:num w:numId="17" w16cid:durableId="651904688">
    <w:abstractNumId w:val="11"/>
  </w:num>
  <w:num w:numId="18" w16cid:durableId="1228495555">
    <w:abstractNumId w:val="11"/>
  </w:num>
  <w:num w:numId="19" w16cid:durableId="1261525514">
    <w:abstractNumId w:val="11"/>
  </w:num>
  <w:num w:numId="20" w16cid:durableId="2020960123">
    <w:abstractNumId w:val="11"/>
  </w:num>
  <w:num w:numId="21" w16cid:durableId="429199000">
    <w:abstractNumId w:val="5"/>
  </w:num>
  <w:num w:numId="22" w16cid:durableId="897981387">
    <w:abstractNumId w:val="11"/>
  </w:num>
  <w:num w:numId="23" w16cid:durableId="1475949190">
    <w:abstractNumId w:val="11"/>
  </w:num>
  <w:num w:numId="24" w16cid:durableId="508714384">
    <w:abstractNumId w:val="11"/>
  </w:num>
  <w:num w:numId="25" w16cid:durableId="1667517542">
    <w:abstractNumId w:val="11"/>
  </w:num>
  <w:num w:numId="26" w16cid:durableId="1856115037">
    <w:abstractNumId w:val="11"/>
  </w:num>
  <w:num w:numId="27" w16cid:durableId="168612850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C58FF"/>
    <w:rsid w:val="000C74B2"/>
    <w:rsid w:val="001267B1"/>
    <w:rsid w:val="00140A70"/>
    <w:rsid w:val="001677D9"/>
    <w:rsid w:val="00190A45"/>
    <w:rsid w:val="00193769"/>
    <w:rsid w:val="0019538E"/>
    <w:rsid w:val="00196E7D"/>
    <w:rsid w:val="001E2AC5"/>
    <w:rsid w:val="001F5AD1"/>
    <w:rsid w:val="002039EE"/>
    <w:rsid w:val="00231E2A"/>
    <w:rsid w:val="0026159B"/>
    <w:rsid w:val="00272E71"/>
    <w:rsid w:val="002B5A72"/>
    <w:rsid w:val="002C3590"/>
    <w:rsid w:val="002D1D3E"/>
    <w:rsid w:val="002D3470"/>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B39C4"/>
    <w:rsid w:val="005B3D05"/>
    <w:rsid w:val="005B62C5"/>
    <w:rsid w:val="005D2662"/>
    <w:rsid w:val="005D684C"/>
    <w:rsid w:val="005D7E81"/>
    <w:rsid w:val="005E7584"/>
    <w:rsid w:val="00632C3B"/>
    <w:rsid w:val="00653A0C"/>
    <w:rsid w:val="00694D79"/>
    <w:rsid w:val="006A5DBA"/>
    <w:rsid w:val="006B1DE1"/>
    <w:rsid w:val="006B33B2"/>
    <w:rsid w:val="006B3C2A"/>
    <w:rsid w:val="006C7879"/>
    <w:rsid w:val="00736F04"/>
    <w:rsid w:val="007B42B5"/>
    <w:rsid w:val="007D4C5D"/>
    <w:rsid w:val="007E0CDC"/>
    <w:rsid w:val="00851F85"/>
    <w:rsid w:val="00865897"/>
    <w:rsid w:val="00871083"/>
    <w:rsid w:val="00873023"/>
    <w:rsid w:val="00890EBD"/>
    <w:rsid w:val="008B5D40"/>
    <w:rsid w:val="009008A7"/>
    <w:rsid w:val="009009C1"/>
    <w:rsid w:val="00912B13"/>
    <w:rsid w:val="009224AC"/>
    <w:rsid w:val="009356BA"/>
    <w:rsid w:val="009561DA"/>
    <w:rsid w:val="009B0A63"/>
    <w:rsid w:val="009D4FE0"/>
    <w:rsid w:val="009E53F2"/>
    <w:rsid w:val="009F0B60"/>
    <w:rsid w:val="009F17B5"/>
    <w:rsid w:val="00A20F89"/>
    <w:rsid w:val="00A45379"/>
    <w:rsid w:val="00A610A4"/>
    <w:rsid w:val="00AA4823"/>
    <w:rsid w:val="00AC0D57"/>
    <w:rsid w:val="00AD0765"/>
    <w:rsid w:val="00AD5DC7"/>
    <w:rsid w:val="00AE5C5C"/>
    <w:rsid w:val="00AE6DDE"/>
    <w:rsid w:val="00B06D05"/>
    <w:rsid w:val="00B1405F"/>
    <w:rsid w:val="00B25D84"/>
    <w:rsid w:val="00B3576D"/>
    <w:rsid w:val="00B40796"/>
    <w:rsid w:val="00B43C09"/>
    <w:rsid w:val="00B563A7"/>
    <w:rsid w:val="00B85653"/>
    <w:rsid w:val="00BA0A65"/>
    <w:rsid w:val="00BA5496"/>
    <w:rsid w:val="00BB1ADA"/>
    <w:rsid w:val="00BB6EB1"/>
    <w:rsid w:val="00BC43AA"/>
    <w:rsid w:val="00BE57D7"/>
    <w:rsid w:val="00C01701"/>
    <w:rsid w:val="00C2035B"/>
    <w:rsid w:val="00C26C21"/>
    <w:rsid w:val="00C46133"/>
    <w:rsid w:val="00C57D33"/>
    <w:rsid w:val="00C720DA"/>
    <w:rsid w:val="00CC5448"/>
    <w:rsid w:val="00CE5AD2"/>
    <w:rsid w:val="00CF0773"/>
    <w:rsid w:val="00CF4F00"/>
    <w:rsid w:val="00D00827"/>
    <w:rsid w:val="00D10D5F"/>
    <w:rsid w:val="00D22E79"/>
    <w:rsid w:val="00D67B7B"/>
    <w:rsid w:val="00DA08F8"/>
    <w:rsid w:val="00DA6E32"/>
    <w:rsid w:val="00E120EC"/>
    <w:rsid w:val="00E1225E"/>
    <w:rsid w:val="00E431BD"/>
    <w:rsid w:val="00E51459"/>
    <w:rsid w:val="00E637DA"/>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D12E4"/>
    <w:rsid w:val="00FE3ABB"/>
    <w:rsid w:val="00FE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Data_transforma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en.wikipedia.org/w/index.php?title=Data_consolidation&amp;action=edit&amp;redlink=1"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Data_medi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1" ma:contentTypeDescription="Create a new document." ma:contentTypeScope="" ma:versionID="5683ecea33edf60c7cd7987e3442c5f9">
  <xsd:schema xmlns:xsd="http://www.w3.org/2001/XMLSchema" xmlns:xs="http://www.w3.org/2001/XMLSchema" xmlns:p="http://schemas.microsoft.com/office/2006/metadata/properties" xmlns:ns2="6a5c42f6-e3c9-44a7-b48b-1dbc000a7fa3" targetNamespace="http://schemas.microsoft.com/office/2006/metadata/properties" ma:root="true" ma:fieldsID="b3f1a97746312bd16ee844e4aef29519" ns2:_="">
    <xsd:import namespace="6a5c42f6-e3c9-44a7-b48b-1dbc000a7fa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2.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4.xml><?xml version="1.0" encoding="utf-8"?>
<ds:datastoreItem xmlns:ds="http://schemas.openxmlformats.org/officeDocument/2006/customXml" ds:itemID="{8F6B567F-BB04-4C77-B48A-5811B7893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QT_HLD &amp; LLD</Template>
  <TotalTime>13</TotalTime>
  <Pages>13</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23902</CharactersWithSpaces>
  <SharedDoc>false</SharedDoc>
  <HLinks>
    <vt:vector size="444" baseType="variant">
      <vt:variant>
        <vt:i4>6619155</vt:i4>
      </vt:variant>
      <vt:variant>
        <vt:i4>435</vt:i4>
      </vt:variant>
      <vt:variant>
        <vt:i4>0</vt:i4>
      </vt:variant>
      <vt:variant>
        <vt:i4>5</vt:i4>
      </vt:variant>
      <vt:variant>
        <vt:lpwstr>http://en.wikipedia.org/w/index.php?title=Data_consolidation&amp;action=edit&amp;redlink=1</vt:lpwstr>
      </vt:variant>
      <vt:variant>
        <vt:lpwstr/>
      </vt:variant>
      <vt:variant>
        <vt:i4>4653108</vt:i4>
      </vt:variant>
      <vt:variant>
        <vt:i4>432</vt:i4>
      </vt:variant>
      <vt:variant>
        <vt:i4>0</vt:i4>
      </vt:variant>
      <vt:variant>
        <vt:i4>5</vt:i4>
      </vt:variant>
      <vt:variant>
        <vt:lpwstr>http://en.wikipedia.org/wiki/Data_mediation</vt:lpwstr>
      </vt:variant>
      <vt:variant>
        <vt:lpwstr/>
      </vt:variant>
      <vt:variant>
        <vt:i4>4063306</vt:i4>
      </vt:variant>
      <vt:variant>
        <vt:i4>429</vt:i4>
      </vt:variant>
      <vt:variant>
        <vt:i4>0</vt:i4>
      </vt:variant>
      <vt:variant>
        <vt:i4>5</vt:i4>
      </vt:variant>
      <vt:variant>
        <vt:lpwstr>http://en.wikipedia.org/wiki/Data_transformation</vt:lpwstr>
      </vt:variant>
      <vt:variant>
        <vt:lpwstr/>
      </vt:variant>
      <vt:variant>
        <vt:i4>1769529</vt:i4>
      </vt:variant>
      <vt:variant>
        <vt:i4>422</vt:i4>
      </vt:variant>
      <vt:variant>
        <vt:i4>0</vt:i4>
      </vt:variant>
      <vt:variant>
        <vt:i4>5</vt:i4>
      </vt:variant>
      <vt:variant>
        <vt:lpwstr/>
      </vt:variant>
      <vt:variant>
        <vt:lpwstr>_Toc368912318</vt:lpwstr>
      </vt:variant>
      <vt:variant>
        <vt:i4>1769529</vt:i4>
      </vt:variant>
      <vt:variant>
        <vt:i4>416</vt:i4>
      </vt:variant>
      <vt:variant>
        <vt:i4>0</vt:i4>
      </vt:variant>
      <vt:variant>
        <vt:i4>5</vt:i4>
      </vt:variant>
      <vt:variant>
        <vt:lpwstr/>
      </vt:variant>
      <vt:variant>
        <vt:lpwstr>_Toc368912317</vt:lpwstr>
      </vt:variant>
      <vt:variant>
        <vt:i4>1769529</vt:i4>
      </vt:variant>
      <vt:variant>
        <vt:i4>410</vt:i4>
      </vt:variant>
      <vt:variant>
        <vt:i4>0</vt:i4>
      </vt:variant>
      <vt:variant>
        <vt:i4>5</vt:i4>
      </vt:variant>
      <vt:variant>
        <vt:lpwstr/>
      </vt:variant>
      <vt:variant>
        <vt:lpwstr>_Toc368912316</vt:lpwstr>
      </vt:variant>
      <vt:variant>
        <vt:i4>1769529</vt:i4>
      </vt:variant>
      <vt:variant>
        <vt:i4>404</vt:i4>
      </vt:variant>
      <vt:variant>
        <vt:i4>0</vt:i4>
      </vt:variant>
      <vt:variant>
        <vt:i4>5</vt:i4>
      </vt:variant>
      <vt:variant>
        <vt:lpwstr/>
      </vt:variant>
      <vt:variant>
        <vt:lpwstr>_Toc368912315</vt:lpwstr>
      </vt:variant>
      <vt:variant>
        <vt:i4>1769529</vt:i4>
      </vt:variant>
      <vt:variant>
        <vt:i4>398</vt:i4>
      </vt:variant>
      <vt:variant>
        <vt:i4>0</vt:i4>
      </vt:variant>
      <vt:variant>
        <vt:i4>5</vt:i4>
      </vt:variant>
      <vt:variant>
        <vt:lpwstr/>
      </vt:variant>
      <vt:variant>
        <vt:lpwstr>_Toc368912314</vt:lpwstr>
      </vt:variant>
      <vt:variant>
        <vt:i4>1769529</vt:i4>
      </vt:variant>
      <vt:variant>
        <vt:i4>392</vt:i4>
      </vt:variant>
      <vt:variant>
        <vt:i4>0</vt:i4>
      </vt:variant>
      <vt:variant>
        <vt:i4>5</vt:i4>
      </vt:variant>
      <vt:variant>
        <vt:lpwstr/>
      </vt:variant>
      <vt:variant>
        <vt:lpwstr>_Toc368912313</vt:lpwstr>
      </vt:variant>
      <vt:variant>
        <vt:i4>1769529</vt:i4>
      </vt:variant>
      <vt:variant>
        <vt:i4>386</vt:i4>
      </vt:variant>
      <vt:variant>
        <vt:i4>0</vt:i4>
      </vt:variant>
      <vt:variant>
        <vt:i4>5</vt:i4>
      </vt:variant>
      <vt:variant>
        <vt:lpwstr/>
      </vt:variant>
      <vt:variant>
        <vt:lpwstr>_Toc368912312</vt:lpwstr>
      </vt:variant>
      <vt:variant>
        <vt:i4>1769529</vt:i4>
      </vt:variant>
      <vt:variant>
        <vt:i4>380</vt:i4>
      </vt:variant>
      <vt:variant>
        <vt:i4>0</vt:i4>
      </vt:variant>
      <vt:variant>
        <vt:i4>5</vt:i4>
      </vt:variant>
      <vt:variant>
        <vt:lpwstr/>
      </vt:variant>
      <vt:variant>
        <vt:lpwstr>_Toc368912311</vt:lpwstr>
      </vt:variant>
      <vt:variant>
        <vt:i4>1769529</vt:i4>
      </vt:variant>
      <vt:variant>
        <vt:i4>374</vt:i4>
      </vt:variant>
      <vt:variant>
        <vt:i4>0</vt:i4>
      </vt:variant>
      <vt:variant>
        <vt:i4>5</vt:i4>
      </vt:variant>
      <vt:variant>
        <vt:lpwstr/>
      </vt:variant>
      <vt:variant>
        <vt:lpwstr>_Toc368912310</vt:lpwstr>
      </vt:variant>
      <vt:variant>
        <vt:i4>1703993</vt:i4>
      </vt:variant>
      <vt:variant>
        <vt:i4>368</vt:i4>
      </vt:variant>
      <vt:variant>
        <vt:i4>0</vt:i4>
      </vt:variant>
      <vt:variant>
        <vt:i4>5</vt:i4>
      </vt:variant>
      <vt:variant>
        <vt:lpwstr/>
      </vt:variant>
      <vt:variant>
        <vt:lpwstr>_Toc368912309</vt:lpwstr>
      </vt:variant>
      <vt:variant>
        <vt:i4>1703993</vt:i4>
      </vt:variant>
      <vt:variant>
        <vt:i4>362</vt:i4>
      </vt:variant>
      <vt:variant>
        <vt:i4>0</vt:i4>
      </vt:variant>
      <vt:variant>
        <vt:i4>5</vt:i4>
      </vt:variant>
      <vt:variant>
        <vt:lpwstr/>
      </vt:variant>
      <vt:variant>
        <vt:lpwstr>_Toc368912308</vt:lpwstr>
      </vt:variant>
      <vt:variant>
        <vt:i4>1703993</vt:i4>
      </vt:variant>
      <vt:variant>
        <vt:i4>356</vt:i4>
      </vt:variant>
      <vt:variant>
        <vt:i4>0</vt:i4>
      </vt:variant>
      <vt:variant>
        <vt:i4>5</vt:i4>
      </vt:variant>
      <vt:variant>
        <vt:lpwstr/>
      </vt:variant>
      <vt:variant>
        <vt:lpwstr>_Toc368912307</vt:lpwstr>
      </vt:variant>
      <vt:variant>
        <vt:i4>1703993</vt:i4>
      </vt:variant>
      <vt:variant>
        <vt:i4>350</vt:i4>
      </vt:variant>
      <vt:variant>
        <vt:i4>0</vt:i4>
      </vt:variant>
      <vt:variant>
        <vt:i4>5</vt:i4>
      </vt:variant>
      <vt:variant>
        <vt:lpwstr/>
      </vt:variant>
      <vt:variant>
        <vt:lpwstr>_Toc368912306</vt:lpwstr>
      </vt:variant>
      <vt:variant>
        <vt:i4>1703993</vt:i4>
      </vt:variant>
      <vt:variant>
        <vt:i4>344</vt:i4>
      </vt:variant>
      <vt:variant>
        <vt:i4>0</vt:i4>
      </vt:variant>
      <vt:variant>
        <vt:i4>5</vt:i4>
      </vt:variant>
      <vt:variant>
        <vt:lpwstr/>
      </vt:variant>
      <vt:variant>
        <vt:lpwstr>_Toc368912305</vt:lpwstr>
      </vt:variant>
      <vt:variant>
        <vt:i4>1703993</vt:i4>
      </vt:variant>
      <vt:variant>
        <vt:i4>338</vt:i4>
      </vt:variant>
      <vt:variant>
        <vt:i4>0</vt:i4>
      </vt:variant>
      <vt:variant>
        <vt:i4>5</vt:i4>
      </vt:variant>
      <vt:variant>
        <vt:lpwstr/>
      </vt:variant>
      <vt:variant>
        <vt:lpwstr>_Toc368912304</vt:lpwstr>
      </vt:variant>
      <vt:variant>
        <vt:i4>1703993</vt:i4>
      </vt:variant>
      <vt:variant>
        <vt:i4>332</vt:i4>
      </vt:variant>
      <vt:variant>
        <vt:i4>0</vt:i4>
      </vt:variant>
      <vt:variant>
        <vt:i4>5</vt:i4>
      </vt:variant>
      <vt:variant>
        <vt:lpwstr/>
      </vt:variant>
      <vt:variant>
        <vt:lpwstr>_Toc368912303</vt:lpwstr>
      </vt:variant>
      <vt:variant>
        <vt:i4>1703993</vt:i4>
      </vt:variant>
      <vt:variant>
        <vt:i4>326</vt:i4>
      </vt:variant>
      <vt:variant>
        <vt:i4>0</vt:i4>
      </vt:variant>
      <vt:variant>
        <vt:i4>5</vt:i4>
      </vt:variant>
      <vt:variant>
        <vt:lpwstr/>
      </vt:variant>
      <vt:variant>
        <vt:lpwstr>_Toc368912302</vt:lpwstr>
      </vt:variant>
      <vt:variant>
        <vt:i4>1703993</vt:i4>
      </vt:variant>
      <vt:variant>
        <vt:i4>320</vt:i4>
      </vt:variant>
      <vt:variant>
        <vt:i4>0</vt:i4>
      </vt:variant>
      <vt:variant>
        <vt:i4>5</vt:i4>
      </vt:variant>
      <vt:variant>
        <vt:lpwstr/>
      </vt:variant>
      <vt:variant>
        <vt:lpwstr>_Toc368912301</vt:lpwstr>
      </vt:variant>
      <vt:variant>
        <vt:i4>1703993</vt:i4>
      </vt:variant>
      <vt:variant>
        <vt:i4>314</vt:i4>
      </vt:variant>
      <vt:variant>
        <vt:i4>0</vt:i4>
      </vt:variant>
      <vt:variant>
        <vt:i4>5</vt:i4>
      </vt:variant>
      <vt:variant>
        <vt:lpwstr/>
      </vt:variant>
      <vt:variant>
        <vt:lpwstr>_Toc368912300</vt:lpwstr>
      </vt:variant>
      <vt:variant>
        <vt:i4>1245240</vt:i4>
      </vt:variant>
      <vt:variant>
        <vt:i4>308</vt:i4>
      </vt:variant>
      <vt:variant>
        <vt:i4>0</vt:i4>
      </vt:variant>
      <vt:variant>
        <vt:i4>5</vt:i4>
      </vt:variant>
      <vt:variant>
        <vt:lpwstr/>
      </vt:variant>
      <vt:variant>
        <vt:lpwstr>_Toc368912299</vt:lpwstr>
      </vt:variant>
      <vt:variant>
        <vt:i4>1245240</vt:i4>
      </vt:variant>
      <vt:variant>
        <vt:i4>302</vt:i4>
      </vt:variant>
      <vt:variant>
        <vt:i4>0</vt:i4>
      </vt:variant>
      <vt:variant>
        <vt:i4>5</vt:i4>
      </vt:variant>
      <vt:variant>
        <vt:lpwstr/>
      </vt:variant>
      <vt:variant>
        <vt:lpwstr>_Toc368912298</vt:lpwstr>
      </vt:variant>
      <vt:variant>
        <vt:i4>1245240</vt:i4>
      </vt:variant>
      <vt:variant>
        <vt:i4>296</vt:i4>
      </vt:variant>
      <vt:variant>
        <vt:i4>0</vt:i4>
      </vt:variant>
      <vt:variant>
        <vt:i4>5</vt:i4>
      </vt:variant>
      <vt:variant>
        <vt:lpwstr/>
      </vt:variant>
      <vt:variant>
        <vt:lpwstr>_Toc368912297</vt:lpwstr>
      </vt:variant>
      <vt:variant>
        <vt:i4>1245240</vt:i4>
      </vt:variant>
      <vt:variant>
        <vt:i4>290</vt:i4>
      </vt:variant>
      <vt:variant>
        <vt:i4>0</vt:i4>
      </vt:variant>
      <vt:variant>
        <vt:i4>5</vt:i4>
      </vt:variant>
      <vt:variant>
        <vt:lpwstr/>
      </vt:variant>
      <vt:variant>
        <vt:lpwstr>_Toc368912296</vt:lpwstr>
      </vt:variant>
      <vt:variant>
        <vt:i4>1245240</vt:i4>
      </vt:variant>
      <vt:variant>
        <vt:i4>284</vt:i4>
      </vt:variant>
      <vt:variant>
        <vt:i4>0</vt:i4>
      </vt:variant>
      <vt:variant>
        <vt:i4>5</vt:i4>
      </vt:variant>
      <vt:variant>
        <vt:lpwstr/>
      </vt:variant>
      <vt:variant>
        <vt:lpwstr>_Toc368912295</vt:lpwstr>
      </vt:variant>
      <vt:variant>
        <vt:i4>1245240</vt:i4>
      </vt:variant>
      <vt:variant>
        <vt:i4>278</vt:i4>
      </vt:variant>
      <vt:variant>
        <vt:i4>0</vt:i4>
      </vt:variant>
      <vt:variant>
        <vt:i4>5</vt:i4>
      </vt:variant>
      <vt:variant>
        <vt:lpwstr/>
      </vt:variant>
      <vt:variant>
        <vt:lpwstr>_Toc368912294</vt:lpwstr>
      </vt:variant>
      <vt:variant>
        <vt:i4>1245240</vt:i4>
      </vt:variant>
      <vt:variant>
        <vt:i4>272</vt:i4>
      </vt:variant>
      <vt:variant>
        <vt:i4>0</vt:i4>
      </vt:variant>
      <vt:variant>
        <vt:i4>5</vt:i4>
      </vt:variant>
      <vt:variant>
        <vt:lpwstr/>
      </vt:variant>
      <vt:variant>
        <vt:lpwstr>_Toc368912293</vt:lpwstr>
      </vt:variant>
      <vt:variant>
        <vt:i4>1245240</vt:i4>
      </vt:variant>
      <vt:variant>
        <vt:i4>266</vt:i4>
      </vt:variant>
      <vt:variant>
        <vt:i4>0</vt:i4>
      </vt:variant>
      <vt:variant>
        <vt:i4>5</vt:i4>
      </vt:variant>
      <vt:variant>
        <vt:lpwstr/>
      </vt:variant>
      <vt:variant>
        <vt:lpwstr>_Toc368912292</vt:lpwstr>
      </vt:variant>
      <vt:variant>
        <vt:i4>1245240</vt:i4>
      </vt:variant>
      <vt:variant>
        <vt:i4>260</vt:i4>
      </vt:variant>
      <vt:variant>
        <vt:i4>0</vt:i4>
      </vt:variant>
      <vt:variant>
        <vt:i4>5</vt:i4>
      </vt:variant>
      <vt:variant>
        <vt:lpwstr/>
      </vt:variant>
      <vt:variant>
        <vt:lpwstr>_Toc368912291</vt:lpwstr>
      </vt:variant>
      <vt:variant>
        <vt:i4>1245240</vt:i4>
      </vt:variant>
      <vt:variant>
        <vt:i4>254</vt:i4>
      </vt:variant>
      <vt:variant>
        <vt:i4>0</vt:i4>
      </vt:variant>
      <vt:variant>
        <vt:i4>5</vt:i4>
      </vt:variant>
      <vt:variant>
        <vt:lpwstr/>
      </vt:variant>
      <vt:variant>
        <vt:lpwstr>_Toc368912290</vt:lpwstr>
      </vt:variant>
      <vt:variant>
        <vt:i4>1179704</vt:i4>
      </vt:variant>
      <vt:variant>
        <vt:i4>248</vt:i4>
      </vt:variant>
      <vt:variant>
        <vt:i4>0</vt:i4>
      </vt:variant>
      <vt:variant>
        <vt:i4>5</vt:i4>
      </vt:variant>
      <vt:variant>
        <vt:lpwstr/>
      </vt:variant>
      <vt:variant>
        <vt:lpwstr>_Toc368912289</vt:lpwstr>
      </vt:variant>
      <vt:variant>
        <vt:i4>1179704</vt:i4>
      </vt:variant>
      <vt:variant>
        <vt:i4>242</vt:i4>
      </vt:variant>
      <vt:variant>
        <vt:i4>0</vt:i4>
      </vt:variant>
      <vt:variant>
        <vt:i4>5</vt:i4>
      </vt:variant>
      <vt:variant>
        <vt:lpwstr/>
      </vt:variant>
      <vt:variant>
        <vt:lpwstr>_Toc368912288</vt:lpwstr>
      </vt:variant>
      <vt:variant>
        <vt:i4>1179704</vt:i4>
      </vt:variant>
      <vt:variant>
        <vt:i4>236</vt:i4>
      </vt:variant>
      <vt:variant>
        <vt:i4>0</vt:i4>
      </vt:variant>
      <vt:variant>
        <vt:i4>5</vt:i4>
      </vt:variant>
      <vt:variant>
        <vt:lpwstr/>
      </vt:variant>
      <vt:variant>
        <vt:lpwstr>_Toc368912287</vt:lpwstr>
      </vt:variant>
      <vt:variant>
        <vt:i4>1179704</vt:i4>
      </vt:variant>
      <vt:variant>
        <vt:i4>230</vt:i4>
      </vt:variant>
      <vt:variant>
        <vt:i4>0</vt:i4>
      </vt:variant>
      <vt:variant>
        <vt:i4>5</vt:i4>
      </vt:variant>
      <vt:variant>
        <vt:lpwstr/>
      </vt:variant>
      <vt:variant>
        <vt:lpwstr>_Toc368912286</vt:lpwstr>
      </vt:variant>
      <vt:variant>
        <vt:i4>1179704</vt:i4>
      </vt:variant>
      <vt:variant>
        <vt:i4>224</vt:i4>
      </vt:variant>
      <vt:variant>
        <vt:i4>0</vt:i4>
      </vt:variant>
      <vt:variant>
        <vt:i4>5</vt:i4>
      </vt:variant>
      <vt:variant>
        <vt:lpwstr/>
      </vt:variant>
      <vt:variant>
        <vt:lpwstr>_Toc368912285</vt:lpwstr>
      </vt:variant>
      <vt:variant>
        <vt:i4>1179704</vt:i4>
      </vt:variant>
      <vt:variant>
        <vt:i4>218</vt:i4>
      </vt:variant>
      <vt:variant>
        <vt:i4>0</vt:i4>
      </vt:variant>
      <vt:variant>
        <vt:i4>5</vt:i4>
      </vt:variant>
      <vt:variant>
        <vt:lpwstr/>
      </vt:variant>
      <vt:variant>
        <vt:lpwstr>_Toc368912284</vt:lpwstr>
      </vt:variant>
      <vt:variant>
        <vt:i4>1179704</vt:i4>
      </vt:variant>
      <vt:variant>
        <vt:i4>212</vt:i4>
      </vt:variant>
      <vt:variant>
        <vt:i4>0</vt:i4>
      </vt:variant>
      <vt:variant>
        <vt:i4>5</vt:i4>
      </vt:variant>
      <vt:variant>
        <vt:lpwstr/>
      </vt:variant>
      <vt:variant>
        <vt:lpwstr>_Toc368912283</vt:lpwstr>
      </vt:variant>
      <vt:variant>
        <vt:i4>1179704</vt:i4>
      </vt:variant>
      <vt:variant>
        <vt:i4>206</vt:i4>
      </vt:variant>
      <vt:variant>
        <vt:i4>0</vt:i4>
      </vt:variant>
      <vt:variant>
        <vt:i4>5</vt:i4>
      </vt:variant>
      <vt:variant>
        <vt:lpwstr/>
      </vt:variant>
      <vt:variant>
        <vt:lpwstr>_Toc368912282</vt:lpwstr>
      </vt:variant>
      <vt:variant>
        <vt:i4>1179704</vt:i4>
      </vt:variant>
      <vt:variant>
        <vt:i4>200</vt:i4>
      </vt:variant>
      <vt:variant>
        <vt:i4>0</vt:i4>
      </vt:variant>
      <vt:variant>
        <vt:i4>5</vt:i4>
      </vt:variant>
      <vt:variant>
        <vt:lpwstr/>
      </vt:variant>
      <vt:variant>
        <vt:lpwstr>_Toc368912281</vt:lpwstr>
      </vt:variant>
      <vt:variant>
        <vt:i4>1179704</vt:i4>
      </vt:variant>
      <vt:variant>
        <vt:i4>194</vt:i4>
      </vt:variant>
      <vt:variant>
        <vt:i4>0</vt:i4>
      </vt:variant>
      <vt:variant>
        <vt:i4>5</vt:i4>
      </vt:variant>
      <vt:variant>
        <vt:lpwstr/>
      </vt:variant>
      <vt:variant>
        <vt:lpwstr>_Toc368912280</vt:lpwstr>
      </vt:variant>
      <vt:variant>
        <vt:i4>1900600</vt:i4>
      </vt:variant>
      <vt:variant>
        <vt:i4>188</vt:i4>
      </vt:variant>
      <vt:variant>
        <vt:i4>0</vt:i4>
      </vt:variant>
      <vt:variant>
        <vt:i4>5</vt:i4>
      </vt:variant>
      <vt:variant>
        <vt:lpwstr/>
      </vt:variant>
      <vt:variant>
        <vt:lpwstr>_Toc368912279</vt:lpwstr>
      </vt:variant>
      <vt:variant>
        <vt:i4>1900600</vt:i4>
      </vt:variant>
      <vt:variant>
        <vt:i4>182</vt:i4>
      </vt:variant>
      <vt:variant>
        <vt:i4>0</vt:i4>
      </vt:variant>
      <vt:variant>
        <vt:i4>5</vt:i4>
      </vt:variant>
      <vt:variant>
        <vt:lpwstr/>
      </vt:variant>
      <vt:variant>
        <vt:lpwstr>_Toc368912278</vt:lpwstr>
      </vt:variant>
      <vt:variant>
        <vt:i4>1900600</vt:i4>
      </vt:variant>
      <vt:variant>
        <vt:i4>176</vt:i4>
      </vt:variant>
      <vt:variant>
        <vt:i4>0</vt:i4>
      </vt:variant>
      <vt:variant>
        <vt:i4>5</vt:i4>
      </vt:variant>
      <vt:variant>
        <vt:lpwstr/>
      </vt:variant>
      <vt:variant>
        <vt:lpwstr>_Toc368912277</vt:lpwstr>
      </vt:variant>
      <vt:variant>
        <vt:i4>1900600</vt:i4>
      </vt:variant>
      <vt:variant>
        <vt:i4>170</vt:i4>
      </vt:variant>
      <vt:variant>
        <vt:i4>0</vt:i4>
      </vt:variant>
      <vt:variant>
        <vt:i4>5</vt:i4>
      </vt:variant>
      <vt:variant>
        <vt:lpwstr/>
      </vt:variant>
      <vt:variant>
        <vt:lpwstr>_Toc368912276</vt:lpwstr>
      </vt:variant>
      <vt:variant>
        <vt:i4>1900600</vt:i4>
      </vt:variant>
      <vt:variant>
        <vt:i4>164</vt:i4>
      </vt:variant>
      <vt:variant>
        <vt:i4>0</vt:i4>
      </vt:variant>
      <vt:variant>
        <vt:i4>5</vt:i4>
      </vt:variant>
      <vt:variant>
        <vt:lpwstr/>
      </vt:variant>
      <vt:variant>
        <vt:lpwstr>_Toc368912275</vt:lpwstr>
      </vt:variant>
      <vt:variant>
        <vt:i4>1900600</vt:i4>
      </vt:variant>
      <vt:variant>
        <vt:i4>158</vt:i4>
      </vt:variant>
      <vt:variant>
        <vt:i4>0</vt:i4>
      </vt:variant>
      <vt:variant>
        <vt:i4>5</vt:i4>
      </vt:variant>
      <vt:variant>
        <vt:lpwstr/>
      </vt:variant>
      <vt:variant>
        <vt:lpwstr>_Toc368912274</vt:lpwstr>
      </vt:variant>
      <vt:variant>
        <vt:i4>1900600</vt:i4>
      </vt:variant>
      <vt:variant>
        <vt:i4>152</vt:i4>
      </vt:variant>
      <vt:variant>
        <vt:i4>0</vt:i4>
      </vt:variant>
      <vt:variant>
        <vt:i4>5</vt:i4>
      </vt:variant>
      <vt:variant>
        <vt:lpwstr/>
      </vt:variant>
      <vt:variant>
        <vt:lpwstr>_Toc368912273</vt:lpwstr>
      </vt:variant>
      <vt:variant>
        <vt:i4>1900600</vt:i4>
      </vt:variant>
      <vt:variant>
        <vt:i4>146</vt:i4>
      </vt:variant>
      <vt:variant>
        <vt:i4>0</vt:i4>
      </vt:variant>
      <vt:variant>
        <vt:i4>5</vt:i4>
      </vt:variant>
      <vt:variant>
        <vt:lpwstr/>
      </vt:variant>
      <vt:variant>
        <vt:lpwstr>_Toc368912272</vt:lpwstr>
      </vt:variant>
      <vt:variant>
        <vt:i4>1900600</vt:i4>
      </vt:variant>
      <vt:variant>
        <vt:i4>140</vt:i4>
      </vt:variant>
      <vt:variant>
        <vt:i4>0</vt:i4>
      </vt:variant>
      <vt:variant>
        <vt:i4>5</vt:i4>
      </vt:variant>
      <vt:variant>
        <vt:lpwstr/>
      </vt:variant>
      <vt:variant>
        <vt:lpwstr>_Toc368912271</vt:lpwstr>
      </vt:variant>
      <vt:variant>
        <vt:i4>1900600</vt:i4>
      </vt:variant>
      <vt:variant>
        <vt:i4>134</vt:i4>
      </vt:variant>
      <vt:variant>
        <vt:i4>0</vt:i4>
      </vt:variant>
      <vt:variant>
        <vt:i4>5</vt:i4>
      </vt:variant>
      <vt:variant>
        <vt:lpwstr/>
      </vt:variant>
      <vt:variant>
        <vt:lpwstr>_Toc368912270</vt:lpwstr>
      </vt:variant>
      <vt:variant>
        <vt:i4>1835064</vt:i4>
      </vt:variant>
      <vt:variant>
        <vt:i4>128</vt:i4>
      </vt:variant>
      <vt:variant>
        <vt:i4>0</vt:i4>
      </vt:variant>
      <vt:variant>
        <vt:i4>5</vt:i4>
      </vt:variant>
      <vt:variant>
        <vt:lpwstr/>
      </vt:variant>
      <vt:variant>
        <vt:lpwstr>_Toc368912269</vt:lpwstr>
      </vt:variant>
      <vt:variant>
        <vt:i4>1835064</vt:i4>
      </vt:variant>
      <vt:variant>
        <vt:i4>122</vt:i4>
      </vt:variant>
      <vt:variant>
        <vt:i4>0</vt:i4>
      </vt:variant>
      <vt:variant>
        <vt:i4>5</vt:i4>
      </vt:variant>
      <vt:variant>
        <vt:lpwstr/>
      </vt:variant>
      <vt:variant>
        <vt:lpwstr>_Toc368912268</vt:lpwstr>
      </vt:variant>
      <vt:variant>
        <vt:i4>1835064</vt:i4>
      </vt:variant>
      <vt:variant>
        <vt:i4>116</vt:i4>
      </vt:variant>
      <vt:variant>
        <vt:i4>0</vt:i4>
      </vt:variant>
      <vt:variant>
        <vt:i4>5</vt:i4>
      </vt:variant>
      <vt:variant>
        <vt:lpwstr/>
      </vt:variant>
      <vt:variant>
        <vt:lpwstr>_Toc368912267</vt:lpwstr>
      </vt:variant>
      <vt:variant>
        <vt:i4>1835064</vt:i4>
      </vt:variant>
      <vt:variant>
        <vt:i4>110</vt:i4>
      </vt:variant>
      <vt:variant>
        <vt:i4>0</vt:i4>
      </vt:variant>
      <vt:variant>
        <vt:i4>5</vt:i4>
      </vt:variant>
      <vt:variant>
        <vt:lpwstr/>
      </vt:variant>
      <vt:variant>
        <vt:lpwstr>_Toc368912266</vt:lpwstr>
      </vt:variant>
      <vt:variant>
        <vt:i4>1835064</vt:i4>
      </vt:variant>
      <vt:variant>
        <vt:i4>104</vt:i4>
      </vt:variant>
      <vt:variant>
        <vt:i4>0</vt:i4>
      </vt:variant>
      <vt:variant>
        <vt:i4>5</vt:i4>
      </vt:variant>
      <vt:variant>
        <vt:lpwstr/>
      </vt:variant>
      <vt:variant>
        <vt:lpwstr>_Toc368912265</vt:lpwstr>
      </vt:variant>
      <vt:variant>
        <vt:i4>1835064</vt:i4>
      </vt:variant>
      <vt:variant>
        <vt:i4>98</vt:i4>
      </vt:variant>
      <vt:variant>
        <vt:i4>0</vt:i4>
      </vt:variant>
      <vt:variant>
        <vt:i4>5</vt:i4>
      </vt:variant>
      <vt:variant>
        <vt:lpwstr/>
      </vt:variant>
      <vt:variant>
        <vt:lpwstr>_Toc368912264</vt:lpwstr>
      </vt:variant>
      <vt:variant>
        <vt:i4>1835064</vt:i4>
      </vt:variant>
      <vt:variant>
        <vt:i4>92</vt:i4>
      </vt:variant>
      <vt:variant>
        <vt:i4>0</vt:i4>
      </vt:variant>
      <vt:variant>
        <vt:i4>5</vt:i4>
      </vt:variant>
      <vt:variant>
        <vt:lpwstr/>
      </vt:variant>
      <vt:variant>
        <vt:lpwstr>_Toc368912263</vt:lpwstr>
      </vt:variant>
      <vt:variant>
        <vt:i4>1835064</vt:i4>
      </vt:variant>
      <vt:variant>
        <vt:i4>86</vt:i4>
      </vt:variant>
      <vt:variant>
        <vt:i4>0</vt:i4>
      </vt:variant>
      <vt:variant>
        <vt:i4>5</vt:i4>
      </vt:variant>
      <vt:variant>
        <vt:lpwstr/>
      </vt:variant>
      <vt:variant>
        <vt:lpwstr>_Toc368912262</vt:lpwstr>
      </vt:variant>
      <vt:variant>
        <vt:i4>1835064</vt:i4>
      </vt:variant>
      <vt:variant>
        <vt:i4>80</vt:i4>
      </vt:variant>
      <vt:variant>
        <vt:i4>0</vt:i4>
      </vt:variant>
      <vt:variant>
        <vt:i4>5</vt:i4>
      </vt:variant>
      <vt:variant>
        <vt:lpwstr/>
      </vt:variant>
      <vt:variant>
        <vt:lpwstr>_Toc368912261</vt:lpwstr>
      </vt:variant>
      <vt:variant>
        <vt:i4>1835064</vt:i4>
      </vt:variant>
      <vt:variant>
        <vt:i4>74</vt:i4>
      </vt:variant>
      <vt:variant>
        <vt:i4>0</vt:i4>
      </vt:variant>
      <vt:variant>
        <vt:i4>5</vt:i4>
      </vt:variant>
      <vt:variant>
        <vt:lpwstr/>
      </vt:variant>
      <vt:variant>
        <vt:lpwstr>_Toc368912260</vt:lpwstr>
      </vt:variant>
      <vt:variant>
        <vt:i4>2031672</vt:i4>
      </vt:variant>
      <vt:variant>
        <vt:i4>68</vt:i4>
      </vt:variant>
      <vt:variant>
        <vt:i4>0</vt:i4>
      </vt:variant>
      <vt:variant>
        <vt:i4>5</vt:i4>
      </vt:variant>
      <vt:variant>
        <vt:lpwstr/>
      </vt:variant>
      <vt:variant>
        <vt:lpwstr>_Toc368912259</vt:lpwstr>
      </vt:variant>
      <vt:variant>
        <vt:i4>2031672</vt:i4>
      </vt:variant>
      <vt:variant>
        <vt:i4>62</vt:i4>
      </vt:variant>
      <vt:variant>
        <vt:i4>0</vt:i4>
      </vt:variant>
      <vt:variant>
        <vt:i4>5</vt:i4>
      </vt:variant>
      <vt:variant>
        <vt:lpwstr/>
      </vt:variant>
      <vt:variant>
        <vt:lpwstr>_Toc368912258</vt:lpwstr>
      </vt:variant>
      <vt:variant>
        <vt:i4>2031672</vt:i4>
      </vt:variant>
      <vt:variant>
        <vt:i4>56</vt:i4>
      </vt:variant>
      <vt:variant>
        <vt:i4>0</vt:i4>
      </vt:variant>
      <vt:variant>
        <vt:i4>5</vt:i4>
      </vt:variant>
      <vt:variant>
        <vt:lpwstr/>
      </vt:variant>
      <vt:variant>
        <vt:lpwstr>_Toc368912257</vt:lpwstr>
      </vt:variant>
      <vt:variant>
        <vt:i4>2031672</vt:i4>
      </vt:variant>
      <vt:variant>
        <vt:i4>50</vt:i4>
      </vt:variant>
      <vt:variant>
        <vt:i4>0</vt:i4>
      </vt:variant>
      <vt:variant>
        <vt:i4>5</vt:i4>
      </vt:variant>
      <vt:variant>
        <vt:lpwstr/>
      </vt:variant>
      <vt:variant>
        <vt:lpwstr>_Toc368912256</vt:lpwstr>
      </vt:variant>
      <vt:variant>
        <vt:i4>2031672</vt:i4>
      </vt:variant>
      <vt:variant>
        <vt:i4>44</vt:i4>
      </vt:variant>
      <vt:variant>
        <vt:i4>0</vt:i4>
      </vt:variant>
      <vt:variant>
        <vt:i4>5</vt:i4>
      </vt:variant>
      <vt:variant>
        <vt:lpwstr/>
      </vt:variant>
      <vt:variant>
        <vt:lpwstr>_Toc368912255</vt:lpwstr>
      </vt:variant>
      <vt:variant>
        <vt:i4>2031672</vt:i4>
      </vt:variant>
      <vt:variant>
        <vt:i4>38</vt:i4>
      </vt:variant>
      <vt:variant>
        <vt:i4>0</vt:i4>
      </vt:variant>
      <vt:variant>
        <vt:i4>5</vt:i4>
      </vt:variant>
      <vt:variant>
        <vt:lpwstr/>
      </vt:variant>
      <vt:variant>
        <vt:lpwstr>_Toc368912254</vt:lpwstr>
      </vt:variant>
      <vt:variant>
        <vt:i4>2031672</vt:i4>
      </vt:variant>
      <vt:variant>
        <vt:i4>32</vt:i4>
      </vt:variant>
      <vt:variant>
        <vt:i4>0</vt:i4>
      </vt:variant>
      <vt:variant>
        <vt:i4>5</vt:i4>
      </vt:variant>
      <vt:variant>
        <vt:lpwstr/>
      </vt:variant>
      <vt:variant>
        <vt:lpwstr>_Toc368912253</vt:lpwstr>
      </vt:variant>
      <vt:variant>
        <vt:i4>2031672</vt:i4>
      </vt:variant>
      <vt:variant>
        <vt:i4>26</vt:i4>
      </vt:variant>
      <vt:variant>
        <vt:i4>0</vt:i4>
      </vt:variant>
      <vt:variant>
        <vt:i4>5</vt:i4>
      </vt:variant>
      <vt:variant>
        <vt:lpwstr/>
      </vt:variant>
      <vt:variant>
        <vt:lpwstr>_Toc368912252</vt:lpwstr>
      </vt:variant>
      <vt:variant>
        <vt:i4>2031672</vt:i4>
      </vt:variant>
      <vt:variant>
        <vt:i4>20</vt:i4>
      </vt:variant>
      <vt:variant>
        <vt:i4>0</vt:i4>
      </vt:variant>
      <vt:variant>
        <vt:i4>5</vt:i4>
      </vt:variant>
      <vt:variant>
        <vt:lpwstr/>
      </vt:variant>
      <vt:variant>
        <vt:lpwstr>_Toc368912251</vt:lpwstr>
      </vt:variant>
      <vt:variant>
        <vt:i4>2031672</vt:i4>
      </vt:variant>
      <vt:variant>
        <vt:i4>14</vt:i4>
      </vt:variant>
      <vt:variant>
        <vt:i4>0</vt:i4>
      </vt:variant>
      <vt:variant>
        <vt:i4>5</vt:i4>
      </vt:variant>
      <vt:variant>
        <vt:lpwstr/>
      </vt:variant>
      <vt:variant>
        <vt:lpwstr>_Toc368912250</vt:lpwstr>
      </vt:variant>
      <vt:variant>
        <vt:i4>1966136</vt:i4>
      </vt:variant>
      <vt:variant>
        <vt:i4>8</vt:i4>
      </vt:variant>
      <vt:variant>
        <vt:i4>0</vt:i4>
      </vt:variant>
      <vt:variant>
        <vt:i4>5</vt:i4>
      </vt:variant>
      <vt:variant>
        <vt:lpwstr/>
      </vt:variant>
      <vt:variant>
        <vt:lpwstr>_Toc368912249</vt:lpwstr>
      </vt:variant>
      <vt:variant>
        <vt:i4>1966136</vt:i4>
      </vt:variant>
      <vt:variant>
        <vt:i4>2</vt:i4>
      </vt:variant>
      <vt:variant>
        <vt:i4>0</vt:i4>
      </vt:variant>
      <vt:variant>
        <vt:i4>5</vt:i4>
      </vt:variant>
      <vt:variant>
        <vt:lpwstr/>
      </vt:variant>
      <vt:variant>
        <vt:lpwstr>_Toc368912248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Info</dc:title>
  <dc:creator>Bhimashankar T</dc:creator>
  <cp:keywords>QT_HLD &amp; LLD</cp:keywords>
  <cp:lastModifiedBy>Bhimashankar Takalki</cp:lastModifiedBy>
  <cp:revision>4</cp:revision>
  <dcterms:created xsi:type="dcterms:W3CDTF">2022-03-08T15:07:00Z</dcterms:created>
  <dcterms:modified xsi:type="dcterms:W3CDTF">2025-06-23T04:23:00Z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